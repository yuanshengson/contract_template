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14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1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415290</wp:posOffset>
            </wp:positionV>
            <wp:extent cx="1133475" cy="1095375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  <w:szCs w:val="21"/>
        </w:rPr>
        <w:t>江</w:t>
      </w:r>
      <w:r>
        <w:rPr>
          <w:rFonts w:ascii="宋体" w:eastAsia="宋体" w:hAnsi="宋体" w:cs="宋体"/>
          <w:sz w:val="21"/>
          <w:szCs w:val="21"/>
        </w:rPr>
        <w:t>苏省工商行政管理</w:t>
      </w:r>
      <w:r>
        <w:rPr>
          <w:rFonts w:ascii="宋体" w:eastAsia="宋体" w:hAnsi="宋体" w:cs="宋体"/>
          <w:sz w:val="21"/>
          <w:szCs w:val="21"/>
        </w:rPr>
        <w:t>局</w:t>
      </w:r>
    </w:p>
    <w:p>
      <w:pPr>
        <w:widowControl w:val="0"/>
        <w:spacing w:before="0" w:after="0" w:line="1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江</w:t>
      </w:r>
      <w:r>
        <w:rPr>
          <w:rFonts w:ascii="宋体" w:eastAsia="宋体" w:hAnsi="宋体" w:cs="宋体"/>
          <w:sz w:val="21"/>
          <w:szCs w:val="21"/>
        </w:rPr>
        <w:t>苏省农</w:t>
      </w:r>
      <w:r>
        <w:rPr>
          <w:rFonts w:ascii="宋体" w:eastAsia="宋体" w:hAnsi="宋体" w:cs="宋体"/>
          <w:sz w:val="21"/>
          <w:szCs w:val="21"/>
        </w:rPr>
        <w:t>业</w:t>
      </w:r>
      <w:r>
        <w:rPr>
          <w:rFonts w:ascii="宋体" w:eastAsia="宋体" w:hAnsi="宋体" w:cs="宋体"/>
          <w:sz w:val="21"/>
          <w:szCs w:val="21"/>
        </w:rPr>
        <w:t>委</w:t>
      </w:r>
      <w:r>
        <w:rPr>
          <w:rFonts w:ascii="宋体" w:eastAsia="宋体" w:hAnsi="宋体" w:cs="宋体"/>
          <w:sz w:val="21"/>
          <w:szCs w:val="21"/>
        </w:rPr>
        <w:t>员</w:t>
      </w:r>
      <w:r>
        <w:rPr>
          <w:rFonts w:ascii="宋体" w:eastAsia="宋体" w:hAnsi="宋体" w:cs="宋体"/>
          <w:sz w:val="21"/>
          <w:szCs w:val="21"/>
        </w:rPr>
        <w:t>会</w:t>
      </w:r>
    </w:p>
    <w:p>
      <w:pPr>
        <w:widowControl w:val="0"/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ins w:id="0" w:author="徐永琴" w:date="2016-10-26T10:03:00Z">
        <w:del w:id="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苏工商合〔</w:delText>
          </w:r>
        </w:del>
      </w:ins>
      <w:ins w:id="2" w:author="徐永琴" w:date="2016-10-26T10:03:00Z">
        <w:del w:id="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201</w:delText>
          </w:r>
        </w:del>
      </w:ins>
      <w:ins w:id="4" w:author="徐永琴" w:date="2016-10-26T10:04:00Z">
        <w:del w:id="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6</w:delText>
          </w:r>
        </w:del>
      </w:ins>
      <w:ins w:id="6" w:author="徐永琴" w:date="2016-10-26T10:03:00Z">
        <w:del w:id="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〕</w:delText>
          </w:r>
        </w:del>
      </w:ins>
      <w:ins w:id="8" w:author="徐永琴" w:date="2016-10-26T10:04:00Z">
        <w:del w:id="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255</w:delText>
          </w:r>
        </w:del>
      </w:ins>
      <w:ins w:id="10" w:author="徐永琴" w:date="2016-10-26T10:03:00Z">
        <w:del w:id="1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号</w:delText>
          </w:r>
        </w:del>
      </w:ins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ins w:id="12" w:author="徐永琴" w:date="2016-10-26T10:03:00Z">
        <w:del w:id="13" w:author="冯昆凤" w:date="2022-02-18T21:39:00Z">
          <w:r>
            <w:rPr>
              <w:rFonts w:ascii="Times New Roman" w:eastAsia="Times New Roman" w:hAnsi="Times New Roman" w:cs="Times New Roman"/>
              <w:strike w:val="0"/>
              <w:u w:val="none"/>
            </w:rPr>
            <w:drawing>
              <wp:anchor simplePos="0" relativeHeight="25165926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58420</wp:posOffset>
                </wp:positionV>
                <wp:extent cx="5953125" cy="28575"/>
                <wp:wrapNone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4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ins w:id="14" w:author="陈江山" w:date="2016-10-18T16:57:00Z">
        <w:del w:id="15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江苏省工商行政管理局 江苏省农业委员会</w:delText>
          </w:r>
        </w:del>
      </w:ins>
    </w:p>
    <w:p>
      <w:pPr>
        <w:widowControl w:val="0"/>
        <w:spacing w:before="0"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ins w:id="16" w:author="陈江山" w:date="2016-10-18T16:57:00Z">
        <w:del w:id="17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关于印发</w:delText>
          </w:r>
        </w:del>
      </w:ins>
      <w:ins w:id="18" w:author="张华" w:date="2016-10-19T10:12:00Z">
        <w:del w:id="19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《</w:delText>
          </w:r>
        </w:del>
      </w:ins>
      <w:ins w:id="20" w:author="陈江山" w:date="2016-10-18T16:57:00Z">
        <w:del w:id="21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江苏省</w:delText>
          </w:r>
        </w:del>
      </w:ins>
      <w:ins w:id="22" w:author="陈江山" w:date="2016-10-18T16:57:00Z">
        <w:del w:id="23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农资加盟连锁</w:delText>
          </w:r>
        </w:del>
      </w:ins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ins w:id="24" w:author="陈江山" w:date="2016-10-18T16:57:00Z">
        <w:del w:id="25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合同</w:delText>
          </w:r>
        </w:del>
      </w:ins>
      <w:ins w:id="26" w:author="张华" w:date="2016-10-19T10:11:00Z">
        <w:del w:id="27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（</w:delText>
          </w:r>
        </w:del>
      </w:ins>
      <w:ins w:id="28" w:author="陈江山" w:date="2016-10-18T16:57:00Z">
        <w:del w:id="29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示范文本</w:delText>
          </w:r>
        </w:del>
      </w:ins>
      <w:ins w:id="30" w:author="张华" w:date="2016-10-19T10:11:00Z">
        <w:del w:id="31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）</w:delText>
          </w:r>
        </w:del>
      </w:ins>
      <w:ins w:id="32" w:author="张华" w:date="2016-10-19T10:12:00Z">
        <w:del w:id="33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》</w:delText>
          </w:r>
        </w:del>
      </w:ins>
      <w:ins w:id="34" w:author="陈江山" w:date="2016-10-18T16:57:00Z">
        <w:del w:id="35" w:author="冯昆凤" w:date="2022-02-18T21:39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的通知</w:delText>
          </w:r>
        </w:del>
      </w:ins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36" w:author="张华" w:date="2016-10-19T10:35:00Z">
        <w:del w:id="3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各市</w:delText>
          </w:r>
        </w:del>
      </w:ins>
      <w:ins w:id="38" w:author="张华" w:date="2016-10-19T10:36:00Z">
        <w:del w:id="3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及</w:delText>
          </w:r>
        </w:del>
      </w:ins>
      <w:ins w:id="40" w:author="张华" w:date="2016-10-19T10:35:00Z">
        <w:del w:id="4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苏州工业园区、张家港保税区工商局</w:delText>
          </w:r>
        </w:del>
      </w:ins>
      <w:ins w:id="42" w:author="陈江山" w:date="2016-10-18T16:57:00Z">
        <w:del w:id="4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各市工商行政管理局(市场监督管理部门)、</w:delText>
          </w:r>
        </w:del>
      </w:ins>
      <w:ins w:id="44" w:author="戴海峰" w:date="2016-10-19T17:25:00Z">
        <w:del w:id="4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各市</w:delText>
          </w:r>
        </w:del>
      </w:ins>
      <w:ins w:id="46" w:author="陈江山" w:date="2016-10-18T16:57:00Z">
        <w:del w:id="4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农业委员会：</w:delText>
          </w:r>
        </w:del>
      </w:ins>
    </w:p>
    <w:p>
      <w:pPr>
        <w:widowControl w:val="0"/>
        <w:spacing w:before="0" w:after="200"/>
        <w:ind w:firstLine="537"/>
        <w:rPr>
          <w:rFonts w:ascii="Times New Roman" w:eastAsia="Times New Roman" w:hAnsi="Times New Roman" w:cs="Times New Roman"/>
          <w:sz w:val="32"/>
          <w:szCs w:val="32"/>
        </w:rPr>
      </w:pPr>
      <w:ins w:id="48" w:author="陈江山" w:date="2016-10-18T16:57:00Z">
        <w:del w:id="4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为保障农业生产的发展，维护农资经营者及农业生产者的合法权益,引导和规范合同当事人签约履约行为,根据相关法律法规，江苏省工商行政管理局与江苏省农业委员会联合制定了《江苏省</w:delText>
          </w:r>
        </w:del>
      </w:ins>
      <w:ins w:id="50" w:author="陈江山" w:date="2016-10-18T16:57:00Z">
        <w:del w:id="5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农资加盟连锁</w:delText>
          </w:r>
        </w:del>
      </w:ins>
      <w:ins w:id="52" w:author="陈江山" w:date="2016-10-18T16:57:00Z">
        <w:del w:id="5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合同（示范文本）》。现印发给你们，请认真做好合同示范文本的宣传推广工作，积极提倡和引导合同当事人使用合同示范文本，并做好合同档案管理等工作。各地在执行过程中如有问题和建议，请及时与江苏省工商行政管理局和江苏省农业委员会联系。</w:delText>
          </w:r>
        </w:del>
      </w:ins>
    </w:p>
    <w:p>
      <w:pPr>
        <w:widowControl w:val="0"/>
        <w:spacing w:before="0" w:after="0"/>
        <w:ind w:firstLine="645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645"/>
        <w:rPr>
          <w:rFonts w:ascii="Times New Roman" w:eastAsia="Times New Roman" w:hAnsi="Times New Roman" w:cs="Times New Roman"/>
          <w:sz w:val="32"/>
          <w:szCs w:val="32"/>
        </w:rPr>
      </w:pPr>
      <w:ins w:id="54" w:author="陈江山" w:date="2016-10-18T16:57:00Z">
        <w:del w:id="5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附件：《江苏省</w:delText>
          </w:r>
        </w:del>
      </w:ins>
      <w:ins w:id="56" w:author="陈江山" w:date="2016-10-18T16:57:00Z">
        <w:del w:id="5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农资加盟连锁</w:delText>
          </w:r>
        </w:del>
      </w:ins>
      <w:ins w:id="58" w:author="陈江山" w:date="2016-10-18T16:57:00Z">
        <w:del w:id="5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合同（示范文本）》</w:delText>
          </w:r>
        </w:del>
      </w:ins>
    </w:p>
    <w:p>
      <w:pPr>
        <w:widowControl w:val="0"/>
        <w:spacing w:before="0" w:after="0"/>
        <w:ind w:firstLine="645"/>
        <w:rPr>
          <w:rFonts w:ascii="Times New Roman" w:eastAsia="Times New Roman" w:hAnsi="Times New Roman" w:cs="Times New Roman"/>
          <w:sz w:val="32"/>
          <w:szCs w:val="32"/>
        </w:rPr>
      </w:pPr>
      <w:ins w:id="60" w:author="陈江山" w:date="2016-10-18T16:57:00Z">
        <w:del w:id="6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 xml:space="preserve">      </w:delText>
          </w:r>
        </w:del>
      </w:ins>
    </w:p>
    <w:p>
      <w:pPr>
        <w:widowControl w:val="0"/>
        <w:spacing w:before="0" w:after="0"/>
        <w:ind w:firstLine="645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645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4160"/>
        <w:rPr>
          <w:rFonts w:ascii="Times New Roman" w:eastAsia="Times New Roman" w:hAnsi="Times New Roman" w:cs="Times New Roman"/>
          <w:sz w:val="32"/>
          <w:szCs w:val="32"/>
        </w:rPr>
      </w:pPr>
      <w:ins w:id="62" w:author="陈江山" w:date="2016-10-18T16:57:00Z">
        <w:del w:id="6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2016年10月17日</w:delText>
          </w:r>
        </w:del>
      </w:ins>
    </w:p>
    <w:p>
      <w:pPr>
        <w:widowControl w:val="0"/>
        <w:spacing w:before="0" w:after="0"/>
        <w:ind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64" w:author="陈江山" w:date="2016-10-18T16:57:00Z">
        <w:del w:id="6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 xml:space="preserve">  </w:delText>
          </w:r>
        </w:del>
      </w:ins>
      <w:ins w:id="66" w:author="陈江山" w:date="2016-10-18T16:57:00Z">
        <w:del w:id="6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江苏省工商行政管理局</w:delText>
          </w:r>
        </w:del>
      </w:ins>
      <w:ins w:id="68" w:author="徐永琴" w:date="2016-10-26T10:05:00Z">
        <w:del w:id="6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 xml:space="preserve">     </w:delText>
          </w:r>
        </w:del>
      </w:ins>
      <w:ins w:id="70" w:author="陈江山" w:date="2016-10-18T16:57:00Z">
        <w:del w:id="7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 xml:space="preserve">  </w:delText>
          </w:r>
        </w:del>
      </w:ins>
      <w:ins w:id="72" w:author="陈江山" w:date="2016-10-18T16:57:00Z">
        <w:del w:id="7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江苏</w:delText>
          </w:r>
        </w:del>
      </w:ins>
      <w:ins w:id="74" w:author="徐永琴" w:date="2016-11-02T09:40:00Z">
        <w:del w:id="7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省</w:delText>
          </w:r>
        </w:del>
      </w:ins>
      <w:ins w:id="76" w:author="陈江山" w:date="2016-10-18T16:57:00Z">
        <w:del w:id="7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农业委员会</w:delText>
          </w:r>
        </w:del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ind w:firstLine="4576"/>
        <w:rPr>
          <w:rFonts w:ascii="Times New Roman" w:eastAsia="Times New Roman" w:hAnsi="Times New Roman" w:cs="Times New Roman"/>
          <w:sz w:val="32"/>
          <w:szCs w:val="32"/>
        </w:rPr>
      </w:pPr>
      <w:ins w:id="78" w:author="张华" w:date="2016-10-19T10:13:00Z">
        <w:del w:id="7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2016年10</w:delText>
          </w:r>
        </w:del>
      </w:ins>
      <w:ins w:id="80" w:author="徐永琴" w:date="2016-11-02T09:45:00Z">
        <w:del w:id="81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1</w:delText>
          </w:r>
        </w:del>
      </w:ins>
      <w:ins w:id="82" w:author="张华" w:date="2016-10-19T10:13:00Z">
        <w:del w:id="83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月17</w:delText>
          </w:r>
        </w:del>
      </w:ins>
      <w:ins w:id="84" w:author="徐永琴" w:date="2016-11-02T09:45:00Z">
        <w:del w:id="8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1</w:delText>
          </w:r>
        </w:del>
      </w:ins>
      <w:ins w:id="86" w:author="张华" w:date="2016-10-19T10:13:00Z">
        <w:del w:id="87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日</w:delText>
          </w:r>
        </w:del>
      </w:ins>
    </w:p>
    <w:p>
      <w:pPr>
        <w:widowControl w:val="0"/>
        <w:spacing w:before="0" w:after="0"/>
        <w:ind w:firstLine="4576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4576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4576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ins w:id="88" w:author="徐永琴" w:date="2016-10-26T10:06:00Z">
        <w:del w:id="89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———————————————————————————</w:delText>
          </w:r>
        </w:del>
      </w:ins>
    </w:p>
    <w:p>
      <w:pPr>
        <w:widowControl w:val="0"/>
        <w:spacing w:before="0" w:after="0" w:line="300" w:lineRule="atLeast"/>
        <w:ind w:firstLine="280"/>
        <w:jc w:val="both"/>
        <w:rPr>
          <w:rFonts w:ascii="Times New Roman" w:eastAsia="Times New Roman" w:hAnsi="Times New Roman" w:cs="Times New Roman"/>
        </w:rPr>
      </w:pPr>
      <w:ins w:id="90" w:author="徐永琴" w:date="2016-10-26T10:06:00Z">
        <w:del w:id="91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江苏省工商行政管理局办公室</w:delText>
          </w:r>
        </w:del>
      </w:ins>
      <w:ins w:id="92" w:author="徐永琴" w:date="2016-10-26T10:06:00Z">
        <w:del w:id="93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tab/>
          </w:r>
        </w:del>
      </w:ins>
      <w:ins w:id="94" w:author="徐永琴" w:date="2016-10-26T10:06:00Z">
        <w:del w:id="95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2016年1</w:delText>
          </w:r>
        </w:del>
      </w:ins>
      <w:ins w:id="96" w:author="徐永琴" w:date="2016-11-02T09:45:00Z">
        <w:del w:id="97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1</w:delText>
          </w:r>
        </w:del>
      </w:ins>
      <w:ins w:id="98" w:author="徐永琴" w:date="2016-10-26T10:06:00Z">
        <w:del w:id="99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月</w:delText>
          </w:r>
        </w:del>
      </w:ins>
      <w:ins w:id="100" w:author="徐永琴" w:date="2016-11-02T09:45:00Z">
        <w:del w:id="101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1</w:delText>
          </w:r>
        </w:del>
      </w:ins>
      <w:ins w:id="102" w:author="徐永琴" w:date="2016-10-26T10:06:00Z">
        <w:del w:id="103" w:author="冯昆凤" w:date="2022-02-18T21:39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日印发</w:delText>
          </w:r>
        </w:del>
      </w:ins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ins w:id="104" w:author="徐永琴" w:date="2016-10-26T10:06:00Z">
        <w:del w:id="105" w:author="冯昆凤" w:date="2022-02-18T21:39:00Z">
          <w:r>
            <w:rPr>
              <w:rFonts w:ascii="宋体" w:eastAsia="宋体" w:hAnsi="宋体" w:cs="宋体"/>
              <w:color w:val="2E97D3"/>
              <w:sz w:val="32"/>
              <w:szCs w:val="32"/>
            </w:rPr>
            <w:delText>———————————————————————————</w:delText>
          </w:r>
        </w:del>
      </w:ins>
    </w:p>
    <w:p>
      <w:pPr>
        <w:widowControl w:val="0"/>
        <w:spacing w:before="0" w:after="0"/>
        <w:ind w:firstLine="496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ins w:id="106" w:author="徐永琴" w:date="2016-11-02T09:41:00Z">
        <w:r>
          <w:rPr>
            <w:rFonts w:ascii="宋体" w:eastAsia="宋体" w:hAnsi="宋体" w:cs="宋体"/>
            <w:color w:val="B5082E"/>
            <w:sz w:val="28"/>
            <w:szCs w:val="28"/>
          </w:rPr>
          <w:t>JSF-2016-0002</w:t>
        </w:r>
      </w:ins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  <w:ins w:id="107" w:author="徐永琴" w:date="2016-11-02T09:41:00Z">
        <w:r>
          <w:rPr>
            <w:rFonts w:ascii="宋体" w:eastAsia="宋体" w:hAnsi="宋体" w:cs="宋体"/>
            <w:color w:val="B5082E"/>
            <w:sz w:val="44"/>
            <w:szCs w:val="44"/>
          </w:rPr>
          <w:t>江苏省农资加盟连锁合同</w:t>
        </w:r>
      </w:ins>
    </w:p>
    <w:p>
      <w:pPr>
        <w:widowControl w:val="0"/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  <w:ins w:id="108" w:author="徐永琴" w:date="2016-11-02T09:41:00Z">
        <w:r>
          <w:rPr>
            <w:rFonts w:ascii="宋体" w:eastAsia="宋体" w:hAnsi="宋体" w:cs="宋体"/>
            <w:color w:val="B5082E"/>
          </w:rPr>
          <w:t>（示范文本）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09" w:author="徐永琴" w:date="2016-11-02T09:41:00Z">
        <w:r>
          <w:rPr>
            <w:rFonts w:ascii="宋体" w:eastAsia="宋体" w:hAnsi="宋体" w:cs="宋体"/>
            <w:color w:val="B5082E"/>
          </w:rPr>
          <w:t>合同编号：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10" w:author="徐永琴" w:date="2016-11-02T09:41:00Z">
        <w:r>
          <w:rPr>
            <w:rFonts w:ascii="宋体" w:eastAsia="宋体" w:hAnsi="宋体" w:cs="宋体"/>
            <w:color w:val="B5082E"/>
          </w:rPr>
          <w:t>甲方（总部）：</w:t>
        </w:r>
      </w:ins>
      <w:ins w:id="111" w:author="徐永琴" w:date="2016-11-02T09:41:00Z">
        <w:r>
          <w:rPr>
            <w:rFonts w:ascii="宋体" w:eastAsia="宋体" w:hAnsi="宋体" w:cs="宋体"/>
            <w:color w:val="B5082E"/>
          </w:rPr>
          <w:t>_____________</w:t>
        </w:r>
      </w:ins>
      <w:ins w:id="11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  </w:t>
        </w:r>
      </w:ins>
      <w:ins w:id="113" w:author="徐永琴" w:date="2016-11-02T09:41:00Z">
        <w:r>
          <w:rPr>
            <w:rFonts w:ascii="宋体" w:eastAsia="宋体" w:hAnsi="宋体" w:cs="宋体"/>
            <w:color w:val="B5082E"/>
          </w:rPr>
          <w:t>_</w:t>
        </w:r>
      </w:ins>
      <w:ins w:id="114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15" w:author="徐永琴" w:date="2016-11-02T09:41:00Z">
        <w:r>
          <w:rPr>
            <w:rFonts w:ascii="宋体" w:eastAsia="宋体" w:hAnsi="宋体" w:cs="宋体"/>
            <w:color w:val="B5082E"/>
          </w:rPr>
          <w:t>法人</w:t>
        </w:r>
      </w:ins>
      <w:ins w:id="116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</w:t>
        </w:r>
      </w:ins>
      <w:ins w:id="11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18" w:author="徐永琴" w:date="2016-11-02T09:41:00Z">
        <w:r>
          <w:rPr>
            <w:rFonts w:ascii="宋体" w:eastAsia="宋体" w:hAnsi="宋体" w:cs="宋体"/>
            <w:color w:val="B5082E"/>
          </w:rPr>
          <w:t>身份证</w:t>
        </w:r>
      </w:ins>
      <w:ins w:id="119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</w:t>
        </w:r>
      </w:ins>
      <w:ins w:id="120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21" w:author="徐永琴" w:date="2016-11-02T09:41:00Z">
        <w:r>
          <w:rPr>
            <w:rFonts w:ascii="宋体" w:eastAsia="宋体" w:hAnsi="宋体" w:cs="宋体"/>
            <w:color w:val="B5082E"/>
          </w:rPr>
          <w:t>电话</w:t>
        </w:r>
      </w:ins>
      <w:ins w:id="12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</w:t>
        </w:r>
      </w:ins>
      <w:ins w:id="123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24" w:author="徐永琴" w:date="2016-11-02T09:41:00Z">
        <w:r>
          <w:rPr>
            <w:rFonts w:ascii="宋体" w:eastAsia="宋体" w:hAnsi="宋体" w:cs="宋体"/>
            <w:color w:val="B5082E"/>
          </w:rPr>
          <w:t>地址</w:t>
        </w:r>
      </w:ins>
      <w:ins w:id="125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  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26" w:author="徐永琴" w:date="2016-11-02T09:41:00Z">
        <w:r>
          <w:rPr>
            <w:rFonts w:ascii="宋体" w:eastAsia="宋体" w:hAnsi="宋体" w:cs="宋体"/>
            <w:color w:val="B5082E"/>
          </w:rPr>
          <w:t>乙方：（加盟者）</w:t>
        </w:r>
      </w:ins>
      <w:ins w:id="127" w:author="徐永琴" w:date="2016-11-02T09:41:00Z">
        <w:r>
          <w:rPr>
            <w:rFonts w:ascii="宋体" w:eastAsia="宋体" w:hAnsi="宋体" w:cs="宋体"/>
            <w:color w:val="B5082E"/>
          </w:rPr>
          <w:t>___________</w:t>
        </w:r>
      </w:ins>
      <w:ins w:id="128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</w:t>
        </w:r>
      </w:ins>
      <w:ins w:id="129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</w:t>
        </w:r>
      </w:ins>
      <w:ins w:id="130" w:author="徐永琴" w:date="2016-11-02T09:41:00Z">
        <w:r>
          <w:rPr>
            <w:rFonts w:ascii="宋体" w:eastAsia="宋体" w:hAnsi="宋体" w:cs="宋体"/>
            <w:color w:val="B5082E"/>
          </w:rPr>
          <w:t>_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31" w:author="徐永琴" w:date="2016-11-02T09:41:00Z">
        <w:r>
          <w:rPr>
            <w:rFonts w:ascii="宋体" w:eastAsia="宋体" w:hAnsi="宋体" w:cs="宋体"/>
            <w:color w:val="B5082E"/>
          </w:rPr>
          <w:t>法人</w:t>
        </w:r>
      </w:ins>
      <w:ins w:id="13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</w:t>
        </w:r>
      </w:ins>
      <w:ins w:id="133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34" w:author="徐永琴" w:date="2016-11-02T09:41:00Z">
        <w:r>
          <w:rPr>
            <w:rFonts w:ascii="宋体" w:eastAsia="宋体" w:hAnsi="宋体" w:cs="宋体"/>
            <w:color w:val="B5082E"/>
          </w:rPr>
          <w:t>身份证</w:t>
        </w:r>
      </w:ins>
      <w:ins w:id="135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</w:t>
        </w:r>
      </w:ins>
      <w:ins w:id="136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37" w:author="徐永琴" w:date="2016-11-02T09:41:00Z">
        <w:r>
          <w:rPr>
            <w:rFonts w:ascii="宋体" w:eastAsia="宋体" w:hAnsi="宋体" w:cs="宋体"/>
            <w:color w:val="B5082E"/>
          </w:rPr>
          <w:t>电话</w:t>
        </w:r>
      </w:ins>
      <w:ins w:id="138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39" w:author="徐永琴" w:date="2016-11-02T09:41:00Z">
        <w:r>
          <w:rPr>
            <w:rFonts w:ascii="宋体" w:eastAsia="宋体" w:hAnsi="宋体" w:cs="宋体"/>
            <w:color w:val="B5082E"/>
          </w:rPr>
          <w:t>地址</w:t>
        </w:r>
      </w:ins>
      <w:ins w:id="140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  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41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142" w:author="徐永琴" w:date="2016-11-02T09:41:00Z">
        <w:r>
          <w:rPr>
            <w:rFonts w:ascii="宋体" w:eastAsia="宋体" w:hAnsi="宋体" w:cs="宋体"/>
            <w:color w:val="B5082E"/>
          </w:rPr>
          <w:t>依据《中华人民共和国合同法》及相关法律、法规的规定，甲乙双方在平等、自愿、有偿的基础上，</w:t>
        </w:r>
      </w:ins>
      <w:ins w:id="143" w:author="徐永琴" w:date="2016-11-02T09:41:00Z">
        <w:r>
          <w:rPr>
            <w:rFonts w:ascii="宋体" w:eastAsia="宋体" w:hAnsi="宋体" w:cs="宋体"/>
            <w:color w:val="B5082E"/>
          </w:rPr>
          <w:t>就乙方成为</w:t>
        </w:r>
      </w:ins>
      <w:ins w:id="144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145" w:author="徐永琴" w:date="2016-11-02T09:41:00Z">
        <w:r>
          <w:rPr>
            <w:rFonts w:ascii="宋体" w:eastAsia="宋体" w:hAnsi="宋体" w:cs="宋体"/>
            <w:color w:val="B5082E"/>
          </w:rPr>
          <w:t>_______</w:t>
        </w:r>
      </w:ins>
      <w:ins w:id="146" w:author="徐永琴" w:date="2016-11-02T09:41:00Z">
        <w:r>
          <w:rPr>
            <w:rFonts w:ascii="宋体" w:eastAsia="宋体" w:hAnsi="宋体" w:cs="宋体"/>
            <w:color w:val="B5082E"/>
          </w:rPr>
          <w:tab/>
        </w:r>
      </w:ins>
      <w:ins w:id="147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148" w:author="徐永琴" w:date="2016-11-02T09:41:00Z">
        <w:r>
          <w:rPr>
            <w:rFonts w:ascii="宋体" w:eastAsia="宋体" w:hAnsi="宋体" w:cs="宋体"/>
            <w:color w:val="B5082E"/>
          </w:rPr>
          <w:t>加盟连锁店事宜，达成如下协议。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49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50" w:author="徐永琴" w:date="2016-11-02T09:41:00Z">
        <w:r>
          <w:rPr>
            <w:rFonts w:ascii="宋体" w:eastAsia="宋体" w:hAnsi="宋体" w:cs="宋体"/>
            <w:color w:val="B5082E"/>
          </w:rPr>
          <w:t>第一条</w:t>
        </w:r>
      </w:ins>
      <w:ins w:id="151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52" w:author="徐永琴" w:date="2016-11-02T09:41:00Z">
        <w:r>
          <w:rPr>
            <w:rFonts w:ascii="宋体" w:eastAsia="宋体" w:hAnsi="宋体" w:cs="宋体"/>
            <w:color w:val="B5082E"/>
          </w:rPr>
          <w:t>本合同使用的有关文字定义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53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54" w:author="徐永琴" w:date="2016-11-02T09:41:00Z">
        <w:r>
          <w:rPr>
            <w:rFonts w:ascii="宋体" w:eastAsia="宋体" w:hAnsi="宋体" w:cs="宋体"/>
            <w:color w:val="B5082E"/>
          </w:rPr>
          <w:t>1.</w:t>
        </w:r>
      </w:ins>
      <w:ins w:id="155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156" w:author="徐永琴" w:date="2016-11-02T09:41:00Z">
        <w:r>
          <w:rPr>
            <w:rFonts w:ascii="宋体" w:eastAsia="宋体" w:hAnsi="宋体" w:cs="宋体"/>
            <w:color w:val="B5082E"/>
          </w:rPr>
          <w:t>经营技术</w:t>
        </w:r>
      </w:ins>
      <w:ins w:id="157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158" w:author="徐永琴" w:date="2016-11-02T09:41:00Z">
        <w:r>
          <w:rPr>
            <w:rFonts w:ascii="宋体" w:eastAsia="宋体" w:hAnsi="宋体" w:cs="宋体"/>
            <w:color w:val="B5082E"/>
          </w:rPr>
          <w:t>包括：甲方的注册商号、商标、服务标志、模式、样式、加盟连锁店管理方式、商品陈列设备设施、商品陈列技术、会计系统及有关营运的不可分的经营方式。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59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60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161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162" w:author="徐永琴" w:date="2016-11-02T09:41:00Z">
        <w:r>
          <w:rPr>
            <w:rFonts w:ascii="宋体" w:eastAsia="宋体" w:hAnsi="宋体" w:cs="宋体"/>
            <w:color w:val="B5082E"/>
          </w:rPr>
          <w:t>服务标志</w:t>
        </w:r>
      </w:ins>
      <w:ins w:id="163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164" w:author="徐永琴" w:date="2016-11-02T09:41:00Z">
        <w:r>
          <w:rPr>
            <w:rFonts w:ascii="宋体" w:eastAsia="宋体" w:hAnsi="宋体" w:cs="宋体"/>
            <w:color w:val="B5082E"/>
          </w:rPr>
          <w:t>：指甲方的品牌及与品牌相关的标志，包括：记号、招牌、标签、及其他一切营业象征。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6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66" w:author="徐永琴" w:date="2016-11-02T09:41:00Z">
        <w:r>
          <w:rPr>
            <w:rFonts w:ascii="宋体" w:eastAsia="宋体" w:hAnsi="宋体" w:cs="宋体"/>
            <w:color w:val="B5082E"/>
          </w:rPr>
          <w:t>第二条</w:t>
        </w:r>
      </w:ins>
      <w:ins w:id="16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68" w:author="徐永琴" w:date="2016-11-02T09:41:00Z">
        <w:r>
          <w:rPr>
            <w:rFonts w:ascii="宋体" w:eastAsia="宋体" w:hAnsi="宋体" w:cs="宋体"/>
            <w:color w:val="B5082E"/>
          </w:rPr>
          <w:t>甲方与乙方的法律关系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69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70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171" w:author="徐永琴" w:date="2016-11-02T09:41:00Z">
        <w:r>
          <w:rPr>
            <w:rFonts w:ascii="宋体" w:eastAsia="宋体" w:hAnsi="宋体" w:cs="宋体"/>
            <w:color w:val="B5082E"/>
          </w:rPr>
          <w:t>．合同双方为各自独立的经营者，双方之间不存在共同投资、代理、雇佣、承包关系。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72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73" w:author="徐永琴" w:date="2016-11-02T09:41:00Z">
        <w:r>
          <w:rPr>
            <w:rFonts w:ascii="宋体" w:eastAsia="宋体" w:hAnsi="宋体" w:cs="宋体"/>
            <w:color w:val="B5082E"/>
          </w:rPr>
          <w:t>2</w:t>
        </w:r>
      </w:ins>
      <w:ins w:id="174" w:author="徐永琴" w:date="2016-11-02T09:41:00Z">
        <w:r>
          <w:rPr>
            <w:rFonts w:ascii="宋体" w:eastAsia="宋体" w:hAnsi="宋体" w:cs="宋体"/>
            <w:color w:val="B5082E"/>
          </w:rPr>
          <w:t>．乙方不具有代表甲方的权力。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7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76" w:author="徐永琴" w:date="2016-11-02T09:41:00Z">
        <w:r>
          <w:rPr>
            <w:rFonts w:ascii="宋体" w:eastAsia="宋体" w:hAnsi="宋体" w:cs="宋体"/>
            <w:color w:val="B5082E"/>
          </w:rPr>
          <w:t>3</w:t>
        </w:r>
      </w:ins>
      <w:ins w:id="177" w:author="徐永琴" w:date="2016-11-02T09:41:00Z">
        <w:r>
          <w:rPr>
            <w:rFonts w:ascii="宋体" w:eastAsia="宋体" w:hAnsi="宋体" w:cs="宋体"/>
            <w:color w:val="B5082E"/>
          </w:rPr>
          <w:t>．乙方员工不是甲方的员工，也不是甲方的代理人。甲方对其劳动关系及员工行为不承担责任。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78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179" w:author="徐永琴" w:date="2016-11-02T09:41:00Z">
        <w:r>
          <w:rPr>
            <w:rFonts w:ascii="宋体" w:eastAsia="宋体" w:hAnsi="宋体" w:cs="宋体"/>
            <w:color w:val="B5082E"/>
          </w:rPr>
          <w:t>4</w:t>
        </w:r>
      </w:ins>
      <w:ins w:id="180" w:author="徐永琴" w:date="2016-11-02T09:41:00Z">
        <w:r>
          <w:rPr>
            <w:rFonts w:ascii="宋体" w:eastAsia="宋体" w:hAnsi="宋体" w:cs="宋体"/>
            <w:color w:val="B5082E"/>
          </w:rPr>
          <w:t>．加盟连锁店的经营由加盟连锁店独立承担责任，经营决策是加盟连锁店的自主运作行为。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81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82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83" w:author="徐永琴" w:date="2016-11-02T09:41:00Z">
        <w:r>
          <w:rPr>
            <w:rFonts w:ascii="宋体" w:eastAsia="宋体" w:hAnsi="宋体" w:cs="宋体"/>
            <w:color w:val="B5082E"/>
          </w:rPr>
          <w:t>第三条</w:t>
        </w:r>
      </w:ins>
      <w:ins w:id="184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85" w:author="徐永琴" w:date="2016-11-02T09:41:00Z">
        <w:r>
          <w:rPr>
            <w:rFonts w:ascii="宋体" w:eastAsia="宋体" w:hAnsi="宋体" w:cs="宋体"/>
            <w:color w:val="B5082E"/>
          </w:rPr>
          <w:t>加盟文件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86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187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188" w:author="徐永琴" w:date="2016-11-02T09:41:00Z">
        <w:r>
          <w:rPr>
            <w:rFonts w:ascii="宋体" w:eastAsia="宋体" w:hAnsi="宋体" w:cs="宋体"/>
            <w:color w:val="B5082E"/>
          </w:rPr>
          <w:t>．乙方以个人名义加盟的，需提供本人身份证、户口薄复印件</w:t>
        </w:r>
      </w:ins>
      <w:ins w:id="189" w:author="徐永琴" w:date="2016-11-02T09:47:00Z">
        <w:r>
          <w:rPr>
            <w:rFonts w:ascii="宋体" w:eastAsia="宋体" w:hAnsi="宋体" w:cs="宋体"/>
            <w:color w:val="B5082E"/>
          </w:rPr>
          <w:t>。</w:t>
        </w:r>
      </w:ins>
    </w:p>
    <w:p>
      <w:pPr>
        <w:widowControl w:val="0"/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ins w:id="190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191" w:author="徐永琴" w:date="2016-11-02T09:41:00Z">
        <w:r>
          <w:rPr>
            <w:rFonts w:ascii="宋体" w:eastAsia="宋体" w:hAnsi="宋体" w:cs="宋体"/>
            <w:color w:val="B5082E"/>
          </w:rPr>
          <w:t>乙方以公司名义加盟的，需提供相关证件的复印件（营业执照、国税和地税登记证、卫生许可证、组织机构代码证书，法人身份证及相关经营许可证）。</w:t>
        </w:r>
      </w:ins>
    </w:p>
    <w:p>
      <w:pPr>
        <w:widowControl w:val="0"/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ins w:id="192" w:author="徐永琴" w:date="2016-11-02T09:41:00Z">
        <w:r>
          <w:rPr>
            <w:rFonts w:ascii="宋体" w:eastAsia="宋体" w:hAnsi="宋体" w:cs="宋体"/>
            <w:color w:val="B5082E"/>
          </w:rPr>
          <w:t>3.</w:t>
        </w:r>
      </w:ins>
      <w:ins w:id="193" w:author="徐永琴" w:date="2016-11-02T09:41:00Z">
        <w:r>
          <w:rPr>
            <w:rFonts w:ascii="宋体" w:eastAsia="宋体" w:hAnsi="宋体" w:cs="宋体"/>
            <w:color w:val="B5082E"/>
          </w:rPr>
          <w:t>以上文件作为本合同之附件。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94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195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96" w:author="徐永琴" w:date="2016-11-02T09:41:00Z">
        <w:r>
          <w:rPr>
            <w:rFonts w:ascii="宋体" w:eastAsia="宋体" w:hAnsi="宋体" w:cs="宋体"/>
            <w:color w:val="B5082E"/>
          </w:rPr>
          <w:t>第四条</w:t>
        </w:r>
      </w:ins>
      <w:ins w:id="19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198" w:author="徐永琴" w:date="2016-11-02T09:41:00Z">
        <w:r>
          <w:rPr>
            <w:rFonts w:ascii="宋体" w:eastAsia="宋体" w:hAnsi="宋体" w:cs="宋体"/>
            <w:color w:val="B5082E"/>
          </w:rPr>
          <w:t>加盟费用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199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00" w:author="徐永琴" w:date="2016-11-02T09:41:00Z">
        <w:r>
          <w:rPr>
            <w:rFonts w:ascii="宋体" w:eastAsia="宋体" w:hAnsi="宋体" w:cs="宋体"/>
            <w:color w:val="B5082E"/>
          </w:rPr>
          <w:t>1.</w:t>
        </w:r>
      </w:ins>
      <w:ins w:id="201" w:author="徐永琴" w:date="2016-11-02T09:41:00Z">
        <w:r>
          <w:rPr>
            <w:rFonts w:ascii="宋体" w:eastAsia="宋体" w:hAnsi="宋体" w:cs="宋体"/>
            <w:color w:val="B5082E"/>
          </w:rPr>
          <w:t>乙方每年向甲方交付加盟管理费</w:t>
        </w:r>
      </w:ins>
      <w:ins w:id="202" w:author="徐永琴" w:date="2016-11-02T09:41:00Z">
        <w:r>
          <w:rPr>
            <w:rFonts w:ascii="宋体" w:eastAsia="宋体" w:hAnsi="宋体" w:cs="宋体"/>
            <w:color w:val="B5082E"/>
          </w:rPr>
          <w:tab/>
        </w:r>
      </w:ins>
      <w:ins w:id="203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04" w:author="徐永琴" w:date="2016-11-02T09:41:00Z">
        <w:r>
          <w:rPr>
            <w:rFonts w:ascii="宋体" w:eastAsia="宋体" w:hAnsi="宋体" w:cs="宋体"/>
            <w:color w:val="B5082E"/>
          </w:rPr>
          <w:t>元</w:t>
        </w:r>
      </w:ins>
      <w:ins w:id="205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</w:t>
        </w:r>
      </w:ins>
      <w:ins w:id="206" w:author="徐永琴" w:date="2016-11-02T09:41:00Z">
        <w:r>
          <w:rPr>
            <w:rFonts w:ascii="宋体" w:eastAsia="宋体" w:hAnsi="宋体" w:cs="宋体"/>
            <w:color w:val="B5082E"/>
          </w:rPr>
          <w:t>（大写）。加盟管理费采取预交的方式，乙方应在每一会计年度开始前预交本年度的加盟管理费。由于乙方自身原因提前解除合同的，已预交的加盟管理费甲方不予退还。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07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08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209" w:author="徐永琴" w:date="2016-11-02T09:41:00Z">
        <w:r>
          <w:rPr>
            <w:rFonts w:ascii="宋体" w:eastAsia="宋体" w:hAnsi="宋体" w:cs="宋体"/>
            <w:color w:val="B5082E"/>
          </w:rPr>
          <w:t>本合同签订时</w:t>
        </w:r>
      </w:ins>
      <w:ins w:id="210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211" w:author="徐永琴" w:date="2016-11-02T09:41:00Z">
        <w:r>
          <w:rPr>
            <w:rFonts w:ascii="宋体" w:eastAsia="宋体" w:hAnsi="宋体" w:cs="宋体"/>
            <w:color w:val="B5082E"/>
          </w:rPr>
          <w:t>乙方需向甲方交付</w:t>
        </w:r>
      </w:ins>
      <w:ins w:id="21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</w:t>
        </w:r>
      </w:ins>
      <w:ins w:id="213" w:author="徐永琴" w:date="2016-11-02T09:41:00Z">
        <w:r>
          <w:rPr>
            <w:rFonts w:ascii="宋体" w:eastAsia="宋体" w:hAnsi="宋体" w:cs="宋体"/>
            <w:color w:val="B5082E"/>
          </w:rPr>
          <w:t>元</w:t>
        </w:r>
      </w:ins>
      <w:ins w:id="214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</w:t>
        </w:r>
      </w:ins>
      <w:ins w:id="215" w:author="徐永琴" w:date="2016-11-02T09:41:00Z">
        <w:r>
          <w:rPr>
            <w:rFonts w:ascii="宋体" w:eastAsia="宋体" w:hAnsi="宋体" w:cs="宋体"/>
            <w:color w:val="B5082E"/>
          </w:rPr>
          <w:t>（大写）作为保证金。本协议终止后</w:t>
        </w:r>
      </w:ins>
      <w:ins w:id="216" w:author="徐永琴" w:date="2016-11-02T09:41:00Z">
        <w:r>
          <w:rPr>
            <w:rFonts w:ascii="宋体" w:eastAsia="宋体" w:hAnsi="宋体" w:cs="宋体"/>
            <w:color w:val="B5082E"/>
          </w:rPr>
          <w:t>______</w:t>
        </w:r>
      </w:ins>
      <w:ins w:id="217" w:author="徐永琴" w:date="2016-11-02T09:41:00Z">
        <w:r>
          <w:rPr>
            <w:rFonts w:ascii="宋体" w:eastAsia="宋体" w:hAnsi="宋体" w:cs="宋体"/>
            <w:color w:val="B5082E"/>
          </w:rPr>
          <w:t>日内</w:t>
        </w:r>
      </w:ins>
      <w:ins w:id="218" w:author="徐永琴" w:date="2016-11-02T09:41:00Z">
        <w:r>
          <w:rPr>
            <w:rFonts w:ascii="宋体" w:eastAsia="宋体" w:hAnsi="宋体" w:cs="宋体"/>
            <w:color w:val="B5082E"/>
          </w:rPr>
          <w:t>，甲方应在扣除乙方应承担的费用及违约金后</w:t>
        </w:r>
      </w:ins>
      <w:ins w:id="219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220" w:author="徐永琴" w:date="2016-11-02T09:41:00Z">
        <w:r>
          <w:rPr>
            <w:rFonts w:ascii="宋体" w:eastAsia="宋体" w:hAnsi="宋体" w:cs="宋体"/>
            <w:color w:val="B5082E"/>
          </w:rPr>
          <w:t>将剩余保证金一次无息返还乙方。</w:t>
        </w:r>
      </w:ins>
      <w:ins w:id="221" w:author="徐永琴" w:date="2016-11-02T09:41:00Z">
        <w:r>
          <w:rPr>
            <w:rFonts w:ascii="宋体" w:eastAsia="宋体" w:hAnsi="宋体" w:cs="宋体"/>
            <w:color w:val="B5082E"/>
          </w:rPr>
          <w:t>（凭原始收据）。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22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23" w:author="徐永琴" w:date="2016-11-02T09:41:00Z">
        <w:r>
          <w:rPr>
            <w:rFonts w:ascii="宋体" w:eastAsia="宋体" w:hAnsi="宋体" w:cs="宋体"/>
            <w:color w:val="B5082E"/>
          </w:rPr>
          <w:t>3.</w:t>
        </w:r>
      </w:ins>
      <w:ins w:id="224" w:author="徐永琴" w:date="2016-11-02T09:41:00Z">
        <w:r>
          <w:rPr>
            <w:rFonts w:ascii="宋体" w:eastAsia="宋体" w:hAnsi="宋体" w:cs="宋体"/>
            <w:color w:val="B5082E"/>
          </w:rPr>
          <w:t>乙方不能满足甲方所需保证金时，由乙方提供保证人进行担保，保证人需与甲方签订保证合同或出具保函。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2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226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27" w:author="徐永琴" w:date="2016-11-02T09:41:00Z">
        <w:r>
          <w:rPr>
            <w:rFonts w:ascii="宋体" w:eastAsia="宋体" w:hAnsi="宋体" w:cs="宋体"/>
            <w:color w:val="B5082E"/>
          </w:rPr>
          <w:t>第五条</w:t>
        </w:r>
      </w:ins>
      <w:ins w:id="228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29" w:author="徐永琴" w:date="2016-11-02T09:41:00Z">
        <w:r>
          <w:rPr>
            <w:rFonts w:ascii="宋体" w:eastAsia="宋体" w:hAnsi="宋体" w:cs="宋体"/>
            <w:color w:val="B5082E"/>
          </w:rPr>
          <w:t>授权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30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31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232" w:author="徐永琴" w:date="2016-11-02T09:41:00Z">
        <w:r>
          <w:rPr>
            <w:rFonts w:ascii="宋体" w:eastAsia="宋体" w:hAnsi="宋体" w:cs="宋体"/>
            <w:color w:val="B5082E"/>
          </w:rPr>
          <w:t>．甲方书面授权乙方，在</w:t>
        </w:r>
      </w:ins>
      <w:ins w:id="233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34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35" w:author="徐永琴" w:date="2016-11-02T09:41:00Z">
        <w:r>
          <w:rPr>
            <w:rFonts w:ascii="宋体" w:eastAsia="宋体" w:hAnsi="宋体" w:cs="宋体"/>
            <w:color w:val="B5082E"/>
          </w:rPr>
          <w:t>省</w:t>
        </w:r>
      </w:ins>
      <w:ins w:id="236" w:author="徐永琴" w:date="2016-11-02T09:41:00Z">
        <w:r>
          <w:rPr>
            <w:rFonts w:ascii="宋体" w:eastAsia="宋体" w:hAnsi="宋体" w:cs="宋体"/>
            <w:color w:val="B5082E"/>
          </w:rPr>
          <w:t xml:space="preserve">________ </w:t>
        </w:r>
      </w:ins>
      <w:ins w:id="237" w:author="徐永琴" w:date="2016-11-02T09:41:00Z">
        <w:r>
          <w:rPr>
            <w:rFonts w:ascii="宋体" w:eastAsia="宋体" w:hAnsi="宋体" w:cs="宋体"/>
            <w:color w:val="B5082E"/>
          </w:rPr>
          <w:t>市（县）</w:t>
        </w:r>
      </w:ins>
      <w:ins w:id="238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</w:t>
        </w:r>
      </w:ins>
      <w:ins w:id="239" w:author="徐永琴" w:date="2016-11-02T10:06:00Z">
        <w:r>
          <w:rPr>
            <w:rFonts w:ascii="宋体" w:eastAsia="宋体" w:hAnsi="宋体" w:cs="宋体"/>
            <w:color w:val="B5082E"/>
            <w:u w:val="single" w:color="B5082E"/>
          </w:rPr>
          <w:t xml:space="preserve"> </w:t>
        </w:r>
      </w:ins>
      <w:ins w:id="240" w:author="徐永琴" w:date="2016-11-02T10:06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</w:t>
        </w:r>
      </w:ins>
      <w:ins w:id="241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242" w:author="徐永琴" w:date="2016-11-02T09:41:00Z">
        <w:r>
          <w:rPr>
            <w:rFonts w:ascii="宋体" w:eastAsia="宋体" w:hAnsi="宋体" w:cs="宋体"/>
            <w:color w:val="B5082E"/>
          </w:rPr>
          <w:t>____________________</w:t>
        </w:r>
      </w:ins>
      <w:ins w:id="243" w:author="徐永琴" w:date="2016-11-02T09:41:00Z">
        <w:r>
          <w:rPr>
            <w:rFonts w:ascii="宋体" w:eastAsia="宋体" w:hAnsi="宋体" w:cs="宋体"/>
            <w:color w:val="B5082E"/>
          </w:rPr>
          <w:t>街</w:t>
        </w:r>
      </w:ins>
      <w:ins w:id="244" w:author="徐永琴" w:date="2016-11-02T09:41:00Z">
        <w:r>
          <w:rPr>
            <w:rFonts w:ascii="宋体" w:eastAsia="宋体" w:hAnsi="宋体" w:cs="宋体"/>
            <w:color w:val="B5082E"/>
          </w:rPr>
          <w:t>/</w:t>
        </w:r>
      </w:ins>
      <w:ins w:id="245" w:author="徐永琴" w:date="2016-11-02T09:41:00Z">
        <w:r>
          <w:rPr>
            <w:rFonts w:ascii="宋体" w:eastAsia="宋体" w:hAnsi="宋体" w:cs="宋体"/>
            <w:color w:val="B5082E"/>
          </w:rPr>
          <w:t>路</w:t>
        </w:r>
      </w:ins>
      <w:ins w:id="246" w:author="徐永琴" w:date="2016-11-02T09:41:00Z">
        <w:r>
          <w:rPr>
            <w:rFonts w:ascii="宋体" w:eastAsia="宋体" w:hAnsi="宋体" w:cs="宋体"/>
            <w:color w:val="B5082E"/>
          </w:rPr>
          <w:t xml:space="preserve">____________________ </w:t>
        </w:r>
      </w:ins>
      <w:ins w:id="247" w:author="徐永琴" w:date="2016-11-02T09:41:00Z">
        <w:r>
          <w:rPr>
            <w:rFonts w:ascii="宋体" w:eastAsia="宋体" w:hAnsi="宋体" w:cs="宋体"/>
            <w:color w:val="B5082E"/>
          </w:rPr>
          <w:t>以</w:t>
        </w:r>
      </w:ins>
      <w:ins w:id="248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249" w:author="徐永琴" w:date="2016-11-02T09:41:00Z">
        <w:r>
          <w:rPr>
            <w:rFonts w:ascii="宋体" w:eastAsia="宋体" w:hAnsi="宋体" w:cs="宋体"/>
            <w:color w:val="B5082E"/>
          </w:rPr>
          <w:t>_________</w:t>
        </w:r>
      </w:ins>
      <w:ins w:id="250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251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52" w:author="徐永琴" w:date="2016-11-02T09:41:00Z">
        <w:r>
          <w:rPr>
            <w:rFonts w:ascii="宋体" w:eastAsia="宋体" w:hAnsi="宋体" w:cs="宋体"/>
            <w:color w:val="B5082E"/>
          </w:rPr>
          <w:t>加盟连锁店形式进行经营。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53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54" w:author="徐永琴" w:date="2016-11-02T09:41:00Z">
        <w:r>
          <w:rPr>
            <w:rFonts w:ascii="宋体" w:eastAsia="宋体" w:hAnsi="宋体" w:cs="宋体"/>
            <w:color w:val="B5082E"/>
          </w:rPr>
          <w:t>2</w:t>
        </w:r>
      </w:ins>
      <w:ins w:id="255" w:author="徐永琴" w:date="2016-11-02T09:41:00Z">
        <w:r>
          <w:rPr>
            <w:rFonts w:ascii="宋体" w:eastAsia="宋体" w:hAnsi="宋体" w:cs="宋体"/>
            <w:color w:val="B5082E"/>
          </w:rPr>
          <w:t>．授权期限：自</w:t>
        </w:r>
      </w:ins>
      <w:ins w:id="256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57" w:author="徐永琴" w:date="2016-11-02T09:41:00Z">
        <w:r>
          <w:rPr>
            <w:rFonts w:ascii="宋体" w:eastAsia="宋体" w:hAnsi="宋体" w:cs="宋体"/>
            <w:color w:val="B5082E"/>
          </w:rPr>
          <w:t>年</w:t>
        </w:r>
      </w:ins>
      <w:ins w:id="258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59" w:author="徐永琴" w:date="2016-11-02T09:41:00Z">
        <w:r>
          <w:rPr>
            <w:rFonts w:ascii="宋体" w:eastAsia="宋体" w:hAnsi="宋体" w:cs="宋体"/>
            <w:color w:val="B5082E"/>
          </w:rPr>
          <w:t>月</w:t>
        </w:r>
      </w:ins>
      <w:ins w:id="260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61" w:author="徐永琴" w:date="2016-11-02T09:41:00Z">
        <w:r>
          <w:rPr>
            <w:rFonts w:ascii="宋体" w:eastAsia="宋体" w:hAnsi="宋体" w:cs="宋体"/>
            <w:color w:val="B5082E"/>
          </w:rPr>
          <w:t>日起至</w:t>
        </w:r>
      </w:ins>
      <w:ins w:id="262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63" w:author="徐永琴" w:date="2016-11-02T09:41:00Z">
        <w:r>
          <w:rPr>
            <w:rFonts w:ascii="宋体" w:eastAsia="宋体" w:hAnsi="宋体" w:cs="宋体"/>
            <w:color w:val="B5082E"/>
          </w:rPr>
          <w:t>年</w:t>
        </w:r>
      </w:ins>
      <w:ins w:id="264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65" w:author="徐永琴" w:date="2016-11-02T09:41:00Z">
        <w:r>
          <w:rPr>
            <w:rFonts w:ascii="宋体" w:eastAsia="宋体" w:hAnsi="宋体" w:cs="宋体"/>
            <w:color w:val="B5082E"/>
          </w:rPr>
          <w:t>月</w:t>
        </w:r>
      </w:ins>
      <w:ins w:id="266" w:author="徐永琴" w:date="2016-11-02T09:41:00Z">
        <w:r>
          <w:rPr>
            <w:rFonts w:ascii="宋体" w:eastAsia="宋体" w:hAnsi="宋体" w:cs="宋体"/>
            <w:color w:val="B5082E"/>
          </w:rPr>
          <w:t>________</w:t>
        </w:r>
      </w:ins>
      <w:ins w:id="267" w:author="徐永琴" w:date="2016-11-02T09:41:00Z">
        <w:r>
          <w:rPr>
            <w:rFonts w:ascii="宋体" w:eastAsia="宋体" w:hAnsi="宋体" w:cs="宋体"/>
            <w:color w:val="B5082E"/>
          </w:rPr>
          <w:t>日止。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68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69" w:author="徐永琴" w:date="2016-11-02T09:41:00Z">
        <w:r>
          <w:rPr>
            <w:rFonts w:ascii="宋体" w:eastAsia="宋体" w:hAnsi="宋体" w:cs="宋体"/>
            <w:color w:val="B5082E"/>
          </w:rPr>
          <w:t>3</w:t>
        </w:r>
      </w:ins>
      <w:ins w:id="270" w:author="徐永琴" w:date="2016-11-02T09:41:00Z">
        <w:r>
          <w:rPr>
            <w:rFonts w:ascii="宋体" w:eastAsia="宋体" w:hAnsi="宋体" w:cs="宋体"/>
            <w:color w:val="B5082E"/>
          </w:rPr>
          <w:t>．乙方只能按甲方授权的地域和期限使用甲方经营技术。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71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72" w:author="徐永琴" w:date="2016-11-02T09:41:00Z">
        <w:r>
          <w:rPr>
            <w:rFonts w:ascii="宋体" w:eastAsia="宋体" w:hAnsi="宋体" w:cs="宋体"/>
            <w:color w:val="B5082E"/>
          </w:rPr>
          <w:t>4</w:t>
        </w:r>
      </w:ins>
      <w:ins w:id="273" w:author="徐永琴" w:date="2016-11-02T09:41:00Z">
        <w:r>
          <w:rPr>
            <w:rFonts w:ascii="宋体" w:eastAsia="宋体" w:hAnsi="宋体" w:cs="宋体"/>
            <w:color w:val="B5082E"/>
          </w:rPr>
          <w:t>、甲方授权乙方在授权的地域和期限内使用甲方服务标志。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74" w:author="徐永琴" w:date="2016-11-02T09:41:00Z">
        <w:r>
          <w:rPr>
            <w:rFonts w:ascii="宋体" w:eastAsia="宋体" w:hAnsi="宋体" w:cs="宋体"/>
            <w:color w:val="B5082E"/>
          </w:rPr>
          <w:t xml:space="preserve">  </w:t>
        </w:r>
      </w:ins>
      <w:ins w:id="275" w:author="徐永琴" w:date="2016-11-02T09:41:00Z">
        <w:r>
          <w:rPr>
            <w:rFonts w:ascii="宋体" w:eastAsia="宋体" w:hAnsi="宋体" w:cs="宋体"/>
            <w:color w:val="B5082E"/>
          </w:rPr>
          <w:t xml:space="preserve">  </w:t>
        </w:r>
      </w:ins>
      <w:ins w:id="276" w:author="徐永琴" w:date="2016-11-02T09:41:00Z">
        <w:r>
          <w:rPr>
            <w:rFonts w:ascii="宋体" w:eastAsia="宋体" w:hAnsi="宋体" w:cs="宋体"/>
            <w:color w:val="B5082E"/>
          </w:rPr>
          <w:t>第六条</w:t>
        </w:r>
      </w:ins>
      <w:ins w:id="27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78" w:author="徐永琴" w:date="2016-11-02T09:41:00Z">
        <w:r>
          <w:rPr>
            <w:rFonts w:ascii="宋体" w:eastAsia="宋体" w:hAnsi="宋体" w:cs="宋体"/>
            <w:color w:val="B5082E"/>
          </w:rPr>
          <w:t>店面形象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79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80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281" w:author="徐永琴" w:date="2016-11-02T09:41:00Z">
        <w:r>
          <w:rPr>
            <w:rFonts w:ascii="宋体" w:eastAsia="宋体" w:hAnsi="宋体" w:cs="宋体"/>
            <w:color w:val="B5082E"/>
          </w:rPr>
          <w:t>统一店面形象</w:t>
        </w:r>
      </w:ins>
      <w:ins w:id="282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</w:t>
        </w:r>
      </w:ins>
      <w:ins w:id="283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284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285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286" w:author="徐永琴" w:date="2016-11-02T09:41:00Z">
        <w:r>
          <w:rPr>
            <w:rFonts w:ascii="宋体" w:eastAsia="宋体" w:hAnsi="宋体" w:cs="宋体"/>
            <w:color w:val="B5082E"/>
          </w:rPr>
          <w:t>不统一店面形象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87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88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289" w:author="徐永琴" w:date="2016-11-02T09:41:00Z">
        <w:r>
          <w:rPr>
            <w:rFonts w:ascii="宋体" w:eastAsia="宋体" w:hAnsi="宋体" w:cs="宋体"/>
            <w:color w:val="B5082E"/>
          </w:rPr>
          <w:t>．乙方应按甲方的要求和标准进行装修和经营。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90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91" w:author="徐永琴" w:date="2016-11-02T09:41:00Z">
        <w:r>
          <w:rPr>
            <w:rFonts w:ascii="宋体" w:eastAsia="宋体" w:hAnsi="宋体" w:cs="宋体"/>
            <w:color w:val="B5082E"/>
          </w:rPr>
          <w:t>2</w:t>
        </w:r>
      </w:ins>
      <w:ins w:id="292" w:author="徐永琴" w:date="2016-11-02T09:41:00Z">
        <w:r>
          <w:rPr>
            <w:rFonts w:ascii="宋体" w:eastAsia="宋体" w:hAnsi="宋体" w:cs="宋体"/>
            <w:color w:val="B5082E"/>
          </w:rPr>
          <w:t>．甲方应提供各种店面设备、设施标准、效果图及预算供乙方选择。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93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94" w:author="徐永琴" w:date="2016-11-02T09:41:00Z">
        <w:r>
          <w:rPr>
            <w:rFonts w:ascii="宋体" w:eastAsia="宋体" w:hAnsi="宋体" w:cs="宋体"/>
            <w:color w:val="B5082E"/>
          </w:rPr>
          <w:t>3</w:t>
        </w:r>
      </w:ins>
      <w:ins w:id="295" w:author="徐永琴" w:date="2016-11-02T09:41:00Z">
        <w:r>
          <w:rPr>
            <w:rFonts w:ascii="宋体" w:eastAsia="宋体" w:hAnsi="宋体" w:cs="宋体"/>
            <w:color w:val="B5082E"/>
          </w:rPr>
          <w:t>．甲方提供的标准加盟连锁店设备、设施，按</w:t>
        </w:r>
      </w:ins>
      <w:ins w:id="296" w:author="徐永琴" w:date="2016-11-02T09:41:00Z">
        <w:r>
          <w:rPr>
            <w:rFonts w:ascii="宋体" w:eastAsia="宋体" w:hAnsi="宋体" w:cs="宋体"/>
            <w:color w:val="B5082E"/>
          </w:rPr>
          <w:t>_________</w:t>
        </w:r>
      </w:ins>
      <w:ins w:id="297" w:author="徐永琴" w:date="2016-11-02T09:41:00Z">
        <w:r>
          <w:rPr>
            <w:rFonts w:ascii="宋体" w:eastAsia="宋体" w:hAnsi="宋体" w:cs="宋体"/>
            <w:color w:val="B5082E"/>
          </w:rPr>
          <w:t>收取费用。乙方也可按甲方提供的设备、设施标准自行购置。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298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299" w:author="徐永琴" w:date="2016-11-02T09:41:00Z">
        <w:r>
          <w:rPr>
            <w:rFonts w:ascii="宋体" w:eastAsia="宋体" w:hAnsi="宋体" w:cs="宋体"/>
            <w:color w:val="B5082E"/>
          </w:rPr>
          <w:t>4</w:t>
        </w:r>
      </w:ins>
      <w:ins w:id="300" w:author="徐永琴" w:date="2016-11-02T09:41:00Z">
        <w:r>
          <w:rPr>
            <w:rFonts w:ascii="宋体" w:eastAsia="宋体" w:hAnsi="宋体" w:cs="宋体"/>
            <w:color w:val="B5082E"/>
          </w:rPr>
          <w:t>．统一服装：必须使用</w:t>
        </w:r>
      </w:ins>
      <w:ins w:id="301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302" w:author="徐永琴" w:date="2016-11-02T09:41:00Z">
        <w:r>
          <w:rPr>
            <w:rFonts w:ascii="宋体" w:eastAsia="宋体" w:hAnsi="宋体" w:cs="宋体"/>
            <w:color w:val="B5082E"/>
          </w:rPr>
          <w:t>_________</w:t>
        </w:r>
      </w:ins>
      <w:ins w:id="303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304" w:author="徐永琴" w:date="2016-11-02T09:41:00Z">
        <w:r>
          <w:rPr>
            <w:rFonts w:ascii="宋体" w:eastAsia="宋体" w:hAnsi="宋体" w:cs="宋体"/>
            <w:color w:val="B5082E"/>
          </w:rPr>
          <w:t>导购服。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05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06" w:author="徐永琴" w:date="2016-11-02T09:41:00Z">
        <w:r>
          <w:rPr>
            <w:rFonts w:ascii="宋体" w:eastAsia="宋体" w:hAnsi="宋体" w:cs="宋体"/>
            <w:color w:val="B5082E"/>
          </w:rPr>
          <w:t>第七条</w:t>
        </w:r>
      </w:ins>
      <w:ins w:id="30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08" w:author="徐永琴" w:date="2016-11-02T09:41:00Z">
        <w:r>
          <w:rPr>
            <w:rFonts w:ascii="宋体" w:eastAsia="宋体" w:hAnsi="宋体" w:cs="宋体"/>
            <w:color w:val="B5082E"/>
          </w:rPr>
          <w:t>经营品种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09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10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11" w:author="徐永琴" w:date="2016-11-02T09:41:00Z">
        <w:r>
          <w:rPr>
            <w:rFonts w:ascii="宋体" w:eastAsia="宋体" w:hAnsi="宋体" w:cs="宋体"/>
            <w:color w:val="B5082E"/>
          </w:rPr>
          <w:t>种子</w:t>
        </w:r>
      </w:ins>
      <w:ins w:id="312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13" w:author="徐永琴" w:date="2016-11-02T09:41:00Z">
        <w:r>
          <w:rPr>
            <w:rFonts w:ascii="宋体" w:eastAsia="宋体" w:hAnsi="宋体" w:cs="宋体"/>
            <w:color w:val="B5082E"/>
          </w:rPr>
          <w:t>农药</w:t>
        </w:r>
      </w:ins>
      <w:ins w:id="314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15" w:author="徐永琴" w:date="2016-11-02T09:41:00Z">
        <w:r>
          <w:rPr>
            <w:rFonts w:ascii="宋体" w:eastAsia="宋体" w:hAnsi="宋体" w:cs="宋体"/>
            <w:color w:val="B5082E"/>
          </w:rPr>
          <w:t>化肥</w:t>
        </w:r>
      </w:ins>
      <w:ins w:id="316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17" w:author="徐永琴" w:date="2016-11-02T09:41:00Z">
        <w:r>
          <w:rPr>
            <w:rFonts w:ascii="宋体" w:eastAsia="宋体" w:hAnsi="宋体" w:cs="宋体"/>
            <w:color w:val="B5082E"/>
          </w:rPr>
          <w:t>农膜</w:t>
        </w:r>
      </w:ins>
      <w:ins w:id="318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19" w:author="徐永琴" w:date="2016-11-02T09:41:00Z">
        <w:r>
          <w:rPr>
            <w:rFonts w:ascii="宋体" w:eastAsia="宋体" w:hAnsi="宋体" w:cs="宋体"/>
            <w:color w:val="B5082E"/>
          </w:rPr>
          <w:t>农机</w:t>
        </w:r>
      </w:ins>
      <w:ins w:id="320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21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22" w:author="徐永琴" w:date="2016-11-02T09:41:00Z">
        <w:r>
          <w:rPr>
            <w:rFonts w:ascii="宋体" w:eastAsia="宋体" w:hAnsi="宋体" w:cs="宋体"/>
            <w:color w:val="B5082E"/>
          </w:rPr>
          <w:t>第八条</w:t>
        </w:r>
      </w:ins>
      <w:ins w:id="323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24" w:author="徐永琴" w:date="2016-11-02T09:41:00Z">
        <w:r>
          <w:rPr>
            <w:rFonts w:ascii="宋体" w:eastAsia="宋体" w:hAnsi="宋体" w:cs="宋体"/>
            <w:color w:val="B5082E"/>
          </w:rPr>
          <w:t>订货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25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326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27" w:author="徐永琴" w:date="2016-11-02T09:41:00Z">
        <w:r>
          <w:rPr>
            <w:rFonts w:ascii="宋体" w:eastAsia="宋体" w:hAnsi="宋体" w:cs="宋体"/>
            <w:color w:val="B5082E"/>
          </w:rPr>
          <w:t>乙方应经营甲方所提供的货品。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28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329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30" w:author="徐永琴" w:date="2016-11-02T09:41:00Z">
        <w:r>
          <w:rPr>
            <w:rFonts w:ascii="宋体" w:eastAsia="宋体" w:hAnsi="宋体" w:cs="宋体"/>
            <w:color w:val="B5082E"/>
          </w:rPr>
          <w:t>乙方可在进货指标外，从甲方以外渠道进货，所进商品必须</w:t>
        </w:r>
      </w:ins>
      <w:ins w:id="331" w:author="徐永琴" w:date="2016-11-02T09:41:00Z">
        <w:r>
          <w:rPr>
            <w:rFonts w:ascii="宋体" w:eastAsia="宋体" w:hAnsi="宋体" w:cs="宋体"/>
            <w:color w:val="B5082E"/>
          </w:rPr>
          <w:t>“</w:t>
        </w:r>
      </w:ins>
      <w:ins w:id="332" w:author="徐永琴" w:date="2016-11-02T09:41:00Z">
        <w:r>
          <w:rPr>
            <w:rFonts w:ascii="宋体" w:eastAsia="宋体" w:hAnsi="宋体" w:cs="宋体"/>
            <w:color w:val="B5082E"/>
          </w:rPr>
          <w:t>三证</w:t>
        </w:r>
      </w:ins>
      <w:ins w:id="333" w:author="徐永琴" w:date="2016-11-02T09:41:00Z">
        <w:r>
          <w:rPr>
            <w:rFonts w:ascii="宋体" w:eastAsia="宋体" w:hAnsi="宋体" w:cs="宋体"/>
            <w:color w:val="B5082E"/>
          </w:rPr>
          <w:t>”</w:t>
        </w:r>
      </w:ins>
      <w:ins w:id="334" w:author="徐永琴" w:date="2016-11-02T09:41:00Z">
        <w:r>
          <w:rPr>
            <w:rFonts w:ascii="宋体" w:eastAsia="宋体" w:hAnsi="宋体" w:cs="宋体"/>
            <w:color w:val="B5082E"/>
          </w:rPr>
          <w:t>齐全、保证质量，并向甲方申报备案。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35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36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337" w:author="徐永琴" w:date="2016-11-02T09:41:00Z">
        <w:r>
          <w:rPr>
            <w:rFonts w:ascii="宋体" w:eastAsia="宋体" w:hAnsi="宋体" w:cs="宋体"/>
            <w:color w:val="B5082E"/>
          </w:rPr>
          <w:t>.</w:t>
        </w:r>
      </w:ins>
      <w:ins w:id="338" w:author="徐永琴" w:date="2016-11-02T09:41:00Z">
        <w:r>
          <w:rPr>
            <w:rFonts w:ascii="宋体" w:eastAsia="宋体" w:hAnsi="宋体" w:cs="宋体"/>
            <w:color w:val="B5082E"/>
          </w:rPr>
          <w:t>进货指标：协议期内乙方保证从甲方进货总量达到总经营额的</w:t>
        </w:r>
      </w:ins>
      <w:ins w:id="339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</w:t>
        </w:r>
      </w:ins>
      <w:ins w:id="340" w:author="徐永琴" w:date="2016-11-02T09:41:00Z">
        <w:r>
          <w:rPr>
            <w:rFonts w:ascii="宋体" w:eastAsia="宋体" w:hAnsi="宋体" w:cs="宋体"/>
            <w:color w:val="B5082E"/>
          </w:rPr>
          <w:t>%</w:t>
        </w:r>
      </w:ins>
      <w:ins w:id="341" w:author="徐永琴" w:date="2016-11-02T09:41:00Z">
        <w:r>
          <w:rPr>
            <w:rFonts w:ascii="宋体" w:eastAsia="宋体" w:hAnsi="宋体" w:cs="宋体"/>
            <w:color w:val="B5082E"/>
          </w:rPr>
          <w:t>。其中：</w:t>
        </w:r>
      </w:ins>
      <w:ins w:id="34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                                         </w:t>
        </w:r>
      </w:ins>
      <w:ins w:id="343" w:author="徐永琴" w:date="2016-11-02T09:41:00Z">
        <w:r>
          <w:rPr>
            <w:rFonts w:ascii="宋体" w:eastAsia="宋体" w:hAnsi="宋体" w:cs="宋体"/>
            <w:color w:val="B5082E"/>
          </w:rPr>
          <w:t>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44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45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346" w:author="徐永琴" w:date="2016-11-02T09:41:00Z">
        <w:r>
          <w:rPr>
            <w:rFonts w:ascii="宋体" w:eastAsia="宋体" w:hAnsi="宋体" w:cs="宋体"/>
            <w:color w:val="B5082E"/>
          </w:rPr>
          <w:t>甲方应按批发价将货品配售给乙方。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47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48" w:author="徐永琴" w:date="2016-11-02T09:41:00Z">
        <w:r>
          <w:rPr>
            <w:rFonts w:ascii="宋体" w:eastAsia="宋体" w:hAnsi="宋体" w:cs="宋体"/>
            <w:color w:val="B5082E"/>
          </w:rPr>
          <w:t>3</w:t>
        </w:r>
      </w:ins>
      <w:ins w:id="349" w:author="徐永琴" w:date="2016-11-02T09:41:00Z">
        <w:r>
          <w:rPr>
            <w:rFonts w:ascii="宋体" w:eastAsia="宋体" w:hAnsi="宋体" w:cs="宋体"/>
            <w:color w:val="B5082E"/>
          </w:rPr>
          <w:t>．乙方每次订货，应以书面形式发出订单，并列明所订货品的名称、编号、规格、数量、运输方式及收货地址、收货人、联系电话等。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50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51" w:author="徐永琴" w:date="2016-11-02T09:41:00Z">
        <w:r>
          <w:rPr>
            <w:rFonts w:ascii="宋体" w:eastAsia="宋体" w:hAnsi="宋体" w:cs="宋体"/>
            <w:color w:val="B5082E"/>
          </w:rPr>
          <w:t xml:space="preserve">4. </w:t>
        </w:r>
      </w:ins>
      <w:ins w:id="352" w:author="徐永琴" w:date="2016-11-02T09:41:00Z">
        <w:r>
          <w:rPr>
            <w:rFonts w:ascii="宋体" w:eastAsia="宋体" w:hAnsi="宋体" w:cs="宋体"/>
            <w:color w:val="B5082E"/>
          </w:rPr>
          <w:t>乙方全年进货总量达不到进货指标的，甲方按</w:t>
        </w:r>
      </w:ins>
      <w:ins w:id="353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</w:t>
        </w:r>
      </w:ins>
      <w:ins w:id="354" w:author="徐永琴" w:date="2016-11-02T09:41:00Z">
        <w:r>
          <w:rPr>
            <w:rFonts w:ascii="宋体" w:eastAsia="宋体" w:hAnsi="宋体" w:cs="宋体"/>
            <w:color w:val="B5082E"/>
          </w:rPr>
          <w:t>收取违约金</w:t>
        </w:r>
      </w:ins>
      <w:ins w:id="355" w:author="徐永琴" w:date="2016-11-02T10:08:00Z">
        <w:r>
          <w:rPr>
            <w:rFonts w:ascii="宋体" w:eastAsia="宋体" w:hAnsi="宋体" w:cs="宋体"/>
            <w:color w:val="B5082E"/>
          </w:rPr>
          <w:t>。</w:t>
        </w:r>
      </w:ins>
      <w:ins w:id="356" w:author="徐永琴" w:date="2016-11-02T09:41:00Z">
        <w:r>
          <w:rPr>
            <w:rFonts w:ascii="宋体" w:eastAsia="宋体" w:hAnsi="宋体" w:cs="宋体"/>
            <w:color w:val="B5082E"/>
          </w:rPr>
          <w:t>乙方全年进货总量超过进货指标</w:t>
        </w:r>
      </w:ins>
      <w:ins w:id="357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358" w:author="徐永琴" w:date="2016-11-02T09:41:00Z">
        <w:r>
          <w:rPr>
            <w:rFonts w:ascii="宋体" w:eastAsia="宋体" w:hAnsi="宋体" w:cs="宋体"/>
            <w:color w:val="B5082E"/>
          </w:rPr>
          <w:t>%</w:t>
        </w:r>
      </w:ins>
      <w:ins w:id="359" w:author="徐永琴" w:date="2016-11-02T09:41:00Z">
        <w:r>
          <w:rPr>
            <w:rFonts w:ascii="宋体" w:eastAsia="宋体" w:hAnsi="宋体" w:cs="宋体"/>
            <w:color w:val="B5082E"/>
          </w:rPr>
          <w:t>以上的，甲方进行奖励，奖励额</w:t>
        </w:r>
      </w:ins>
      <w:ins w:id="360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</w:t>
        </w:r>
      </w:ins>
      <w:ins w:id="361" w:author="徐永琴" w:date="2016-11-02T09:41:00Z">
        <w:r>
          <w:rPr>
            <w:rFonts w:ascii="宋体" w:eastAsia="宋体" w:hAnsi="宋体" w:cs="宋体"/>
            <w:color w:val="B5082E"/>
          </w:rPr>
          <w:t>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62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63" w:author="徐永琴" w:date="2016-11-02T09:41:00Z">
        <w:r>
          <w:rPr>
            <w:rFonts w:ascii="宋体" w:eastAsia="宋体" w:hAnsi="宋体" w:cs="宋体"/>
            <w:color w:val="B5082E"/>
          </w:rPr>
          <w:t>5.</w:t>
        </w:r>
      </w:ins>
      <w:ins w:id="364" w:author="徐永琴" w:date="2016-11-02T09:41:00Z">
        <w:r>
          <w:rPr>
            <w:rFonts w:ascii="宋体" w:eastAsia="宋体" w:hAnsi="宋体" w:cs="宋体"/>
            <w:color w:val="B5082E"/>
          </w:rPr>
          <w:t>其它</w:t>
        </w:r>
      </w:ins>
      <w:ins w:id="365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                        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66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67" w:author="徐永琴" w:date="2016-11-02T09:41:00Z">
        <w:r>
          <w:rPr>
            <w:rFonts w:ascii="宋体" w:eastAsia="宋体" w:hAnsi="宋体" w:cs="宋体"/>
            <w:color w:val="B5082E"/>
          </w:rPr>
          <w:t>第九条</w:t>
        </w:r>
      </w:ins>
      <w:ins w:id="368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69" w:author="徐永琴" w:date="2016-11-02T09:41:00Z">
        <w:r>
          <w:rPr>
            <w:rFonts w:ascii="宋体" w:eastAsia="宋体" w:hAnsi="宋体" w:cs="宋体"/>
            <w:color w:val="B5082E"/>
          </w:rPr>
          <w:t>送货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70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71" w:author="徐永琴" w:date="2016-11-02T09:41:00Z">
        <w:r>
          <w:rPr>
            <w:rFonts w:ascii="宋体" w:eastAsia="宋体" w:hAnsi="宋体" w:cs="宋体"/>
            <w:color w:val="B5082E"/>
          </w:rPr>
          <w:t>1.</w:t>
        </w:r>
      </w:ins>
      <w:ins w:id="372" w:author="徐永琴" w:date="2016-11-02T09:41:00Z">
        <w:r>
          <w:rPr>
            <w:rFonts w:ascii="宋体" w:eastAsia="宋体" w:hAnsi="宋体" w:cs="宋体"/>
            <w:color w:val="B5082E"/>
          </w:rPr>
          <w:t>甲方收到订单后</w:t>
        </w:r>
      </w:ins>
      <w:ins w:id="373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</w:t>
        </w:r>
      </w:ins>
      <w:ins w:id="374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75" w:author="徐永琴" w:date="2016-11-02T09:41:00Z">
        <w:r>
          <w:rPr>
            <w:rFonts w:ascii="宋体" w:eastAsia="宋体" w:hAnsi="宋体" w:cs="宋体"/>
            <w:color w:val="B5082E"/>
          </w:rPr>
          <w:t>日内发货。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76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77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378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79" w:author="徐永琴" w:date="2016-11-02T09:41:00Z">
        <w:r>
          <w:rPr>
            <w:rFonts w:ascii="宋体" w:eastAsia="宋体" w:hAnsi="宋体" w:cs="宋体"/>
            <w:color w:val="B5082E"/>
          </w:rPr>
          <w:t>甲方代办托运，甲方办理完托运手续即视为交货，运费及保险费用由</w:t>
        </w:r>
      </w:ins>
      <w:ins w:id="380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</w:t>
        </w:r>
      </w:ins>
      <w:ins w:id="381" w:author="徐永琴" w:date="2016-11-02T09:41:00Z">
        <w:r>
          <w:rPr>
            <w:rFonts w:ascii="宋体" w:eastAsia="宋体" w:hAnsi="宋体" w:cs="宋体"/>
            <w:color w:val="B5082E"/>
          </w:rPr>
          <w:t>方负责。如在运输过程发生货损时，由</w:t>
        </w:r>
      </w:ins>
      <w:ins w:id="382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383" w:author="徐永琴" w:date="2016-11-02T09:41:00Z">
        <w:r>
          <w:rPr>
            <w:rFonts w:ascii="宋体" w:eastAsia="宋体" w:hAnsi="宋体" w:cs="宋体"/>
            <w:color w:val="B5082E"/>
          </w:rPr>
          <w:t>方向承运人索赔。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84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85" w:author="徐永琴" w:date="2016-11-02T09:41:00Z">
        <w:r>
          <w:rPr>
            <w:rFonts w:ascii="宋体" w:eastAsia="宋体" w:hAnsi="宋体" w:cs="宋体"/>
            <w:color w:val="B5082E"/>
          </w:rPr>
          <w:t>3.</w:t>
        </w:r>
      </w:ins>
      <w:ins w:id="386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87" w:author="徐永琴" w:date="2016-11-02T09:41:00Z">
        <w:r>
          <w:rPr>
            <w:rFonts w:ascii="宋体" w:eastAsia="宋体" w:hAnsi="宋体" w:cs="宋体"/>
            <w:color w:val="B5082E"/>
          </w:rPr>
          <w:t>甲方送货。送货费用由</w:t>
        </w:r>
      </w:ins>
      <w:ins w:id="388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</w:t>
        </w:r>
      </w:ins>
      <w:ins w:id="389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90" w:author="徐永琴" w:date="2016-11-02T09:41:00Z">
        <w:r>
          <w:rPr>
            <w:rFonts w:ascii="宋体" w:eastAsia="宋体" w:hAnsi="宋体" w:cs="宋体"/>
            <w:color w:val="B5082E"/>
          </w:rPr>
          <w:t>承担。甲方应在</w:t>
        </w:r>
      </w:ins>
      <w:ins w:id="391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 </w:t>
        </w:r>
      </w:ins>
      <w:ins w:id="392" w:author="徐永琴" w:date="2016-11-02T09:41:00Z">
        <w:r>
          <w:rPr>
            <w:rFonts w:ascii="宋体" w:eastAsia="宋体" w:hAnsi="宋体" w:cs="宋体"/>
            <w:color w:val="B5082E"/>
          </w:rPr>
          <w:t>日内送达。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393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394" w:author="徐永琴" w:date="2016-11-02T09:41:00Z">
        <w:r>
          <w:rPr>
            <w:rFonts w:ascii="宋体" w:eastAsia="宋体" w:hAnsi="宋体" w:cs="宋体"/>
            <w:color w:val="B5082E"/>
          </w:rPr>
          <w:t>第十条</w:t>
        </w:r>
      </w:ins>
      <w:ins w:id="395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396" w:author="徐永琴" w:date="2016-11-02T09:41:00Z">
        <w:r>
          <w:rPr>
            <w:rFonts w:ascii="宋体" w:eastAsia="宋体" w:hAnsi="宋体" w:cs="宋体"/>
            <w:color w:val="B5082E"/>
          </w:rPr>
          <w:t>付款</w:t>
        </w:r>
      </w:ins>
      <w:ins w:id="397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398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399" w:author="徐永琴" w:date="2016-11-02T09:41:00Z">
        <w:r>
          <w:rPr>
            <w:rFonts w:ascii="宋体" w:eastAsia="宋体" w:hAnsi="宋体" w:cs="宋体"/>
            <w:color w:val="B5082E"/>
          </w:rPr>
          <w:t>货到付款</w:t>
        </w:r>
      </w:ins>
      <w:ins w:id="400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</w:t>
        </w:r>
      </w:ins>
      <w:ins w:id="401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02" w:author="徐永琴" w:date="2016-11-02T09:41:00Z">
        <w:r>
          <w:rPr>
            <w:rFonts w:ascii="宋体" w:eastAsia="宋体" w:hAnsi="宋体" w:cs="宋体"/>
            <w:color w:val="B5082E"/>
          </w:rPr>
          <w:t>款到发货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03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               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04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0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06" w:author="徐永琴" w:date="2016-11-02T09:41:00Z">
        <w:r>
          <w:rPr>
            <w:rFonts w:ascii="宋体" w:eastAsia="宋体" w:hAnsi="宋体" w:cs="宋体"/>
            <w:color w:val="B5082E"/>
          </w:rPr>
          <w:t>第十一条</w:t>
        </w:r>
      </w:ins>
      <w:ins w:id="40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08" w:author="徐永琴" w:date="2016-11-02T09:41:00Z">
        <w:r>
          <w:rPr>
            <w:rFonts w:ascii="宋体" w:eastAsia="宋体" w:hAnsi="宋体" w:cs="宋体"/>
            <w:color w:val="B5082E"/>
          </w:rPr>
          <w:t>退货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09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410" w:author="徐永琴" w:date="2016-11-02T09:41:00Z">
        <w:r>
          <w:rPr>
            <w:rFonts w:ascii="宋体" w:eastAsia="宋体" w:hAnsi="宋体" w:cs="宋体"/>
            <w:color w:val="B5082E"/>
          </w:rPr>
          <w:t>甲方原因造成货品有质量问题、证件不齐及影响销售的其它问题的</w:t>
        </w:r>
      </w:ins>
      <w:ins w:id="411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412" w:author="徐永琴" w:date="2016-11-02T09:41:00Z">
        <w:r>
          <w:rPr>
            <w:rFonts w:ascii="宋体" w:eastAsia="宋体" w:hAnsi="宋体" w:cs="宋体"/>
            <w:color w:val="B5082E"/>
          </w:rPr>
          <w:t>乙方应在收到货品</w:t>
        </w:r>
      </w:ins>
      <w:ins w:id="413" w:author="徐永琴" w:date="2016-11-02T09:41:00Z">
        <w:r>
          <w:rPr>
            <w:rFonts w:ascii="宋体" w:eastAsia="宋体" w:hAnsi="宋体" w:cs="宋体"/>
            <w:color w:val="B5082E"/>
          </w:rPr>
          <w:t>_________</w:t>
        </w:r>
      </w:ins>
      <w:ins w:id="414" w:author="徐永琴" w:date="2016-11-02T09:41:00Z">
        <w:r>
          <w:rPr>
            <w:rFonts w:ascii="宋体" w:eastAsia="宋体" w:hAnsi="宋体" w:cs="宋体"/>
            <w:color w:val="B5082E"/>
          </w:rPr>
          <w:t>日内，书面提出退换要求，甲方应退换</w:t>
        </w:r>
      </w:ins>
      <w:ins w:id="415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416" w:author="徐永琴" w:date="2016-11-02T09:41:00Z">
        <w:r>
          <w:rPr>
            <w:rFonts w:ascii="宋体" w:eastAsia="宋体" w:hAnsi="宋体" w:cs="宋体"/>
            <w:color w:val="B5082E"/>
          </w:rPr>
          <w:t>运费由甲方承担。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17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18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19" w:author="徐永琴" w:date="2016-11-02T09:41:00Z">
        <w:r>
          <w:rPr>
            <w:rFonts w:ascii="宋体" w:eastAsia="宋体" w:hAnsi="宋体" w:cs="宋体"/>
            <w:color w:val="B5082E"/>
          </w:rPr>
          <w:t>第十二条</w:t>
        </w:r>
      </w:ins>
      <w:ins w:id="420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21" w:author="徐永琴" w:date="2016-11-02T09:41:00Z">
        <w:r>
          <w:rPr>
            <w:rFonts w:ascii="宋体" w:eastAsia="宋体" w:hAnsi="宋体" w:cs="宋体"/>
            <w:color w:val="B5082E"/>
          </w:rPr>
          <w:t>销售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22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23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24" w:author="徐永琴" w:date="2016-11-02T09:41:00Z">
        <w:r>
          <w:rPr>
            <w:rFonts w:ascii="宋体" w:eastAsia="宋体" w:hAnsi="宋体" w:cs="宋体"/>
            <w:color w:val="B5082E"/>
          </w:rPr>
          <w:t>乙方应按甲方制定的统一价格进行销售。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2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26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27" w:author="徐永琴" w:date="2016-11-02T09:41:00Z">
        <w:r>
          <w:rPr>
            <w:rFonts w:ascii="宋体" w:eastAsia="宋体" w:hAnsi="宋体" w:cs="宋体"/>
            <w:color w:val="B5082E"/>
          </w:rPr>
          <w:t>乙方可以自行制定商品的销售价格。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28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                             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29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30" w:author="徐永琴" w:date="2016-11-02T09:41:00Z">
        <w:r>
          <w:rPr>
            <w:rFonts w:ascii="宋体" w:eastAsia="宋体" w:hAnsi="宋体" w:cs="宋体"/>
            <w:color w:val="B5082E"/>
          </w:rPr>
          <w:t>第十三条</w:t>
        </w:r>
      </w:ins>
      <w:ins w:id="431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32" w:author="徐永琴" w:date="2016-11-02T09:41:00Z">
        <w:r>
          <w:rPr>
            <w:rFonts w:ascii="宋体" w:eastAsia="宋体" w:hAnsi="宋体" w:cs="宋体"/>
            <w:color w:val="B5082E"/>
          </w:rPr>
          <w:t>其它权利义务（以下项目可勾选）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33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34" w:author="徐永琴" w:date="2016-11-02T09:41:00Z">
        <w:r>
          <w:rPr>
            <w:rFonts w:ascii="宋体" w:eastAsia="宋体" w:hAnsi="宋体" w:cs="宋体"/>
            <w:color w:val="B5082E"/>
          </w:rPr>
          <w:t>1.</w:t>
        </w:r>
      </w:ins>
      <w:ins w:id="435" w:author="徐永琴" w:date="2016-11-02T09:41:00Z">
        <w:r>
          <w:rPr>
            <w:rFonts w:ascii="宋体" w:eastAsia="宋体" w:hAnsi="宋体" w:cs="宋体"/>
            <w:color w:val="B5082E"/>
          </w:rPr>
          <w:t>甲方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36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37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38" w:author="徐永琴" w:date="2016-11-02T09:41:00Z">
        <w:r>
          <w:rPr>
            <w:rFonts w:ascii="宋体" w:eastAsia="宋体" w:hAnsi="宋体" w:cs="宋体"/>
            <w:color w:val="B5082E"/>
          </w:rPr>
          <w:t>提供加盟连锁店经营的相关资料。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39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40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41" w:author="徐永琴" w:date="2016-11-02T09:41:00Z">
        <w:r>
          <w:rPr>
            <w:rFonts w:ascii="宋体" w:eastAsia="宋体" w:hAnsi="宋体" w:cs="宋体"/>
            <w:color w:val="B5082E"/>
          </w:rPr>
          <w:t>派员指导乙方开业。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42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43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44" w:author="徐永琴" w:date="2016-11-02T09:41:00Z">
        <w:r>
          <w:rPr>
            <w:rFonts w:ascii="宋体" w:eastAsia="宋体" w:hAnsi="宋体" w:cs="宋体"/>
            <w:color w:val="B5082E"/>
          </w:rPr>
          <w:t>派员指导货品使用技术。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4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46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47" w:author="徐永琴" w:date="2016-11-02T09:41:00Z">
        <w:r>
          <w:rPr>
            <w:rFonts w:ascii="宋体" w:eastAsia="宋体" w:hAnsi="宋体" w:cs="宋体"/>
            <w:color w:val="B5082E"/>
          </w:rPr>
          <w:t>提供货品使用技术资料。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48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49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50" w:author="徐永琴" w:date="2016-11-02T09:41:00Z">
        <w:r>
          <w:rPr>
            <w:rFonts w:ascii="宋体" w:eastAsia="宋体" w:hAnsi="宋体" w:cs="宋体"/>
            <w:color w:val="B5082E"/>
          </w:rPr>
          <w:t>培训相关销售人员及销售技巧，传授经营理念、管理理念，提供市场信息。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51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52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53" w:author="徐永琴" w:date="2016-11-02T09:41:00Z">
        <w:r>
          <w:rPr>
            <w:rFonts w:ascii="宋体" w:eastAsia="宋体" w:hAnsi="宋体" w:cs="宋体"/>
            <w:color w:val="B5082E"/>
          </w:rPr>
          <w:t>如遇部分品种短缺，为乙方推荐其它对路适销的产品。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54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55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56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57" w:author="徐永琴" w:date="2016-11-02T09:41:00Z">
        <w:r>
          <w:rPr>
            <w:rFonts w:ascii="宋体" w:eastAsia="宋体" w:hAnsi="宋体" w:cs="宋体"/>
            <w:color w:val="B5082E"/>
          </w:rPr>
          <w:t>免费提供有关的促销方案及资料。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58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59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460" w:author="徐永琴" w:date="2016-11-02T09:41:00Z">
        <w:r>
          <w:rPr>
            <w:rFonts w:ascii="宋体" w:eastAsia="宋体" w:hAnsi="宋体" w:cs="宋体"/>
            <w:color w:val="B5082E"/>
          </w:rPr>
          <w:t>乙方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61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62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63" w:author="徐永琴" w:date="2016-11-02T09:41:00Z">
        <w:r>
          <w:rPr>
            <w:rFonts w:ascii="宋体" w:eastAsia="宋体" w:hAnsi="宋体" w:cs="宋体"/>
            <w:color w:val="B5082E"/>
          </w:rPr>
          <w:t>乙方变更授权的加盟连锁店的经营地点时，应向甲方提出书面申请，经甲方备案后方可变更（在授权地域内）。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64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65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66" w:author="徐永琴" w:date="2016-11-02T09:41:00Z">
        <w:r>
          <w:rPr>
            <w:rFonts w:ascii="宋体" w:eastAsia="宋体" w:hAnsi="宋体" w:cs="宋体"/>
            <w:color w:val="B5082E"/>
          </w:rPr>
          <w:t>乙方另新开加盟连锁店时，应与甲方另行签订加盟连锁合同。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67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68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69" w:author="徐永琴" w:date="2016-11-02T09:41:00Z">
        <w:r>
          <w:rPr>
            <w:rFonts w:ascii="宋体" w:eastAsia="宋体" w:hAnsi="宋体" w:cs="宋体"/>
            <w:color w:val="B5082E"/>
          </w:rPr>
          <w:t>乙方应每月</w:t>
        </w:r>
      </w:ins>
      <w:ins w:id="470" w:author="徐永琴" w:date="2016-11-02T09:41:00Z">
        <w:r>
          <w:rPr>
            <w:rFonts w:ascii="宋体" w:eastAsia="宋体" w:hAnsi="宋体" w:cs="宋体"/>
            <w:color w:val="B5082E"/>
          </w:rPr>
          <w:t>______</w:t>
        </w:r>
      </w:ins>
      <w:ins w:id="471" w:author="徐永琴" w:date="2016-11-02T09:41:00Z">
        <w:r>
          <w:rPr>
            <w:rFonts w:ascii="宋体" w:eastAsia="宋体" w:hAnsi="宋体" w:cs="宋体"/>
            <w:color w:val="B5082E"/>
          </w:rPr>
          <w:t>日前</w:t>
        </w:r>
      </w:ins>
      <w:ins w:id="472" w:author="徐永琴" w:date="2016-11-02T10:10:00Z">
        <w:r>
          <w:rPr>
            <w:rFonts w:ascii="宋体" w:eastAsia="宋体" w:hAnsi="宋体" w:cs="宋体"/>
            <w:color w:val="B5082E"/>
          </w:rPr>
          <w:t>，</w:t>
        </w:r>
      </w:ins>
      <w:ins w:id="473" w:author="徐永琴" w:date="2016-11-02T09:41:00Z">
        <w:r>
          <w:rPr>
            <w:rFonts w:ascii="宋体" w:eastAsia="宋体" w:hAnsi="宋体" w:cs="宋体"/>
            <w:color w:val="B5082E"/>
          </w:rPr>
          <w:t>按时向甲方递交上月营业报告书，并保证所递交营业报告书情况属实。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74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75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76" w:author="徐永琴" w:date="2016-11-02T09:41:00Z">
        <w:r>
          <w:rPr>
            <w:rFonts w:ascii="宋体" w:eastAsia="宋体" w:hAnsi="宋体" w:cs="宋体"/>
            <w:color w:val="B5082E"/>
          </w:rPr>
          <w:t>乙方未征得甲方书面同意认可，不得将本合同约定的权利、加盟连锁店的全部或一部分转让给第三方。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77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78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479" w:author="徐永琴" w:date="2016-11-02T09:41:00Z">
        <w:r>
          <w:rPr>
            <w:rFonts w:ascii="宋体" w:eastAsia="宋体" w:hAnsi="宋体" w:cs="宋体"/>
            <w:color w:val="B5082E"/>
          </w:rPr>
          <w:t>因乙方不当行为造成甲方被索赔时，甲方先行赔付后</w:t>
        </w:r>
      </w:ins>
      <w:ins w:id="480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481" w:author="徐永琴" w:date="2016-11-02T09:41:00Z">
        <w:r>
          <w:rPr>
            <w:rFonts w:ascii="宋体" w:eastAsia="宋体" w:hAnsi="宋体" w:cs="宋体"/>
            <w:color w:val="B5082E"/>
          </w:rPr>
          <w:t>乙方应赔偿甲方损失。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82" w:author="徐永琴" w:date="2016-11-02T09:41:00Z">
        <w:r>
          <w:rPr>
            <w:rFonts w:ascii="宋体" w:eastAsia="宋体" w:hAnsi="宋体" w:cs="宋体"/>
            <w:color w:val="B5082E"/>
          </w:rPr>
          <w:t xml:space="preserve">  </w:t>
        </w:r>
      </w:ins>
      <w:ins w:id="483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84" w:author="徐永琴" w:date="2016-11-02T09:41:00Z">
        <w:r>
          <w:rPr>
            <w:rFonts w:ascii="宋体" w:eastAsia="宋体" w:hAnsi="宋体" w:cs="宋体"/>
            <w:color w:val="B5082E"/>
          </w:rPr>
          <w:t>第十四条</w:t>
        </w:r>
      </w:ins>
      <w:ins w:id="485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86" w:author="徐永琴" w:date="2016-11-02T09:41:00Z">
        <w:r>
          <w:rPr>
            <w:rFonts w:ascii="宋体" w:eastAsia="宋体" w:hAnsi="宋体" w:cs="宋体"/>
            <w:color w:val="B5082E"/>
          </w:rPr>
          <w:t>保密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87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488" w:author="徐永琴" w:date="2016-11-02T09:41:00Z">
        <w:r>
          <w:rPr>
            <w:rFonts w:ascii="宋体" w:eastAsia="宋体" w:hAnsi="宋体" w:cs="宋体"/>
            <w:color w:val="B5082E"/>
          </w:rPr>
          <w:t>甲乙双方不得向第三者泄漏对方的经营技术、资产、商业秘密及有损对方利益的情报，并有责任保证其员工不向第三者泄漏及传递，此条款在合同终止后</w:t>
        </w:r>
      </w:ins>
      <w:ins w:id="489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490" w:author="徐永琴" w:date="2016-11-02T09:41:00Z">
        <w:r>
          <w:rPr>
            <w:rFonts w:ascii="宋体" w:eastAsia="宋体" w:hAnsi="宋体" w:cs="宋体"/>
            <w:color w:val="B5082E"/>
          </w:rPr>
          <w:t>年内仍然有效。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91" w:author="徐永琴" w:date="2016-11-02T09:41:00Z">
        <w:r>
          <w:rPr>
            <w:rFonts w:ascii="宋体" w:eastAsia="宋体" w:hAnsi="宋体" w:cs="宋体"/>
            <w:color w:val="B5082E"/>
          </w:rPr>
          <w:t xml:space="preserve">  </w:t>
        </w:r>
      </w:ins>
      <w:ins w:id="492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93" w:author="徐永琴" w:date="2016-11-02T09:41:00Z">
        <w:r>
          <w:rPr>
            <w:rFonts w:ascii="宋体" w:eastAsia="宋体" w:hAnsi="宋体" w:cs="宋体"/>
            <w:color w:val="B5082E"/>
          </w:rPr>
          <w:t>第十五条</w:t>
        </w:r>
      </w:ins>
      <w:ins w:id="494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495" w:author="徐永琴" w:date="2016-11-02T09:41:00Z">
        <w:r>
          <w:rPr>
            <w:rFonts w:ascii="宋体" w:eastAsia="宋体" w:hAnsi="宋体" w:cs="宋体"/>
            <w:color w:val="B5082E"/>
          </w:rPr>
          <w:t>台帐</w:t>
        </w:r>
      </w:ins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ins w:id="496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497" w:author="徐永琴" w:date="2016-11-02T09:41:00Z">
        <w:r>
          <w:rPr>
            <w:rFonts w:ascii="宋体" w:eastAsia="宋体" w:hAnsi="宋体" w:cs="宋体"/>
            <w:color w:val="B5082E"/>
          </w:rPr>
          <w:t>乙方应建立完整的农资购销台账，每日有完整的的销售记录，其中应注明销售日期、销售者姓名、住址、购买品种、数量、金额等，保证有据可查，确保建立农资可追溯体系。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498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499" w:author="徐永琴" w:date="2016-11-02T09:41:00Z">
        <w:r>
          <w:rPr>
            <w:rFonts w:ascii="宋体" w:eastAsia="宋体" w:hAnsi="宋体" w:cs="宋体"/>
            <w:color w:val="B5082E"/>
          </w:rPr>
          <w:t>第十六条</w:t>
        </w:r>
      </w:ins>
      <w:ins w:id="500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01" w:author="徐永琴" w:date="2016-11-02T09:41:00Z">
        <w:r>
          <w:rPr>
            <w:rFonts w:ascii="宋体" w:eastAsia="宋体" w:hAnsi="宋体" w:cs="宋体"/>
            <w:color w:val="B5082E"/>
          </w:rPr>
          <w:t>合同续签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02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503" w:author="徐永琴" w:date="2016-11-02T09:41:00Z">
        <w:r>
          <w:rPr>
            <w:rFonts w:ascii="宋体" w:eastAsia="宋体" w:hAnsi="宋体" w:cs="宋体"/>
            <w:color w:val="B5082E"/>
          </w:rPr>
          <w:t>距本合同到期</w:t>
        </w:r>
      </w:ins>
      <w:ins w:id="504" w:author="徐永琴" w:date="2016-11-02T09:41:00Z">
        <w:r>
          <w:rPr>
            <w:rFonts w:ascii="宋体" w:eastAsia="宋体" w:hAnsi="宋体" w:cs="宋体"/>
            <w:color w:val="B5082E"/>
          </w:rPr>
          <w:t>______</w:t>
        </w:r>
      </w:ins>
      <w:ins w:id="505" w:author="徐永琴" w:date="2016-11-02T09:41:00Z">
        <w:r>
          <w:rPr>
            <w:rFonts w:ascii="宋体" w:eastAsia="宋体" w:hAnsi="宋体" w:cs="宋体"/>
            <w:color w:val="B5082E"/>
          </w:rPr>
          <w:t>日时，由乙方书面提出申请，经双方协商续签。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06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50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08" w:author="徐永琴" w:date="2016-11-02T09:41:00Z">
        <w:r>
          <w:rPr>
            <w:rFonts w:ascii="宋体" w:eastAsia="宋体" w:hAnsi="宋体" w:cs="宋体"/>
            <w:color w:val="B5082E"/>
          </w:rPr>
          <w:t>第十七条</w:t>
        </w:r>
      </w:ins>
      <w:ins w:id="509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10" w:author="徐永琴" w:date="2016-11-02T09:41:00Z">
        <w:r>
          <w:rPr>
            <w:rFonts w:ascii="宋体" w:eastAsia="宋体" w:hAnsi="宋体" w:cs="宋体"/>
            <w:color w:val="B5082E"/>
          </w:rPr>
          <w:t>合同终止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11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512" w:author="徐永琴" w:date="2016-11-02T09:41:00Z">
        <w:r>
          <w:rPr>
            <w:rFonts w:ascii="宋体" w:eastAsia="宋体" w:hAnsi="宋体" w:cs="宋体"/>
            <w:color w:val="B5082E"/>
          </w:rPr>
          <w:t>1</w:t>
        </w:r>
      </w:ins>
      <w:ins w:id="513" w:author="徐永琴" w:date="2016-11-02T10:10:00Z">
        <w:r>
          <w:rPr>
            <w:rFonts w:ascii="宋体" w:eastAsia="宋体" w:hAnsi="宋体" w:cs="宋体"/>
            <w:color w:val="B5082E"/>
          </w:rPr>
          <w:t>.</w:t>
        </w:r>
      </w:ins>
      <w:ins w:id="514" w:author="徐永琴" w:date="2016-11-02T09:41:00Z">
        <w:r>
          <w:rPr>
            <w:rFonts w:ascii="宋体" w:eastAsia="宋体" w:hAnsi="宋体" w:cs="宋体"/>
            <w:color w:val="B5082E"/>
          </w:rPr>
          <w:t>本合同期内终止或期满不再续签，甲方应提前</w:t>
        </w:r>
      </w:ins>
      <w:ins w:id="515" w:author="徐永琴" w:date="2016-11-02T09:41:00Z">
        <w:r>
          <w:rPr>
            <w:rFonts w:ascii="宋体" w:eastAsia="宋体" w:hAnsi="宋体" w:cs="宋体"/>
            <w:color w:val="B5082E"/>
          </w:rPr>
          <w:t>______</w:t>
        </w:r>
      </w:ins>
      <w:ins w:id="516" w:author="徐永琴" w:date="2016-11-02T09:41:00Z">
        <w:r>
          <w:rPr>
            <w:rFonts w:ascii="宋体" w:eastAsia="宋体" w:hAnsi="宋体" w:cs="宋体"/>
            <w:color w:val="B5082E"/>
          </w:rPr>
          <w:t>日通知乙方。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17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518" w:author="徐永琴" w:date="2016-11-02T09:41:00Z">
        <w:r>
          <w:rPr>
            <w:rFonts w:ascii="宋体" w:eastAsia="宋体" w:hAnsi="宋体" w:cs="宋体"/>
            <w:color w:val="B5082E"/>
          </w:rPr>
          <w:t>2.</w:t>
        </w:r>
      </w:ins>
      <w:ins w:id="519" w:author="徐永琴" w:date="2016-11-02T09:41:00Z">
        <w:r>
          <w:rPr>
            <w:rFonts w:ascii="宋体" w:eastAsia="宋体" w:hAnsi="宋体" w:cs="宋体"/>
            <w:color w:val="B5082E"/>
          </w:rPr>
          <w:t>本合同终止或解除后，乙方不得再使用甲方服务标志。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20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521" w:author="徐永琴" w:date="2016-11-02T09:41:00Z">
        <w:r>
          <w:rPr>
            <w:rFonts w:ascii="宋体" w:eastAsia="宋体" w:hAnsi="宋体" w:cs="宋体"/>
            <w:color w:val="B5082E"/>
          </w:rPr>
          <w:t>3</w:t>
        </w:r>
      </w:ins>
      <w:ins w:id="522" w:author="徐永琴" w:date="2016-11-02T09:41:00Z">
        <w:r>
          <w:rPr>
            <w:rFonts w:ascii="宋体" w:eastAsia="宋体" w:hAnsi="宋体" w:cs="宋体"/>
            <w:color w:val="B5082E"/>
          </w:rPr>
          <w:t>．乙方应在合同终止之日将甲方提供给乙方的特许经营授权牌、报价单、培训资料等相关文件全部退还给甲方。</w:t>
        </w:r>
      </w:ins>
    </w:p>
    <w:p>
      <w:pPr>
        <w:widowControl w:val="0"/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ins w:id="523" w:author="徐永琴" w:date="2016-11-02T09:41:00Z">
        <w:r>
          <w:rPr>
            <w:rFonts w:ascii="宋体" w:eastAsia="宋体" w:hAnsi="宋体" w:cs="宋体"/>
            <w:color w:val="B5082E"/>
          </w:rPr>
          <w:t>第十八条</w:t>
        </w:r>
      </w:ins>
      <w:ins w:id="524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25" w:author="徐永琴" w:date="2016-11-02T09:41:00Z">
        <w:r>
          <w:rPr>
            <w:rFonts w:ascii="宋体" w:eastAsia="宋体" w:hAnsi="宋体" w:cs="宋体"/>
            <w:color w:val="B5082E"/>
          </w:rPr>
          <w:t>违约责任</w:t>
        </w:r>
      </w:ins>
    </w:p>
    <w:p>
      <w:pPr>
        <w:widowControl w:val="0"/>
        <w:spacing w:before="0" w:after="0" w:line="480" w:lineRule="atLeast"/>
        <w:ind w:firstLine="625"/>
        <w:rPr>
          <w:rFonts w:ascii="Times New Roman" w:eastAsia="Times New Roman" w:hAnsi="Times New Roman" w:cs="Times New Roman"/>
        </w:rPr>
      </w:pPr>
      <w:ins w:id="526" w:author="徐永琴" w:date="2016-11-02T09:41:00Z">
        <w:r>
          <w:rPr>
            <w:rFonts w:ascii="宋体" w:eastAsia="宋体" w:hAnsi="宋体" w:cs="宋体"/>
            <w:color w:val="B5082E"/>
          </w:rPr>
          <w:t>1.甲方违反本合同之约定给乙方带来经济损失的</w:t>
        </w:r>
      </w:ins>
      <w:ins w:id="527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528" w:author="徐永琴" w:date="2016-11-02T09:41:00Z">
        <w:r>
          <w:rPr>
            <w:rFonts w:ascii="宋体" w:eastAsia="宋体" w:hAnsi="宋体" w:cs="宋体"/>
            <w:color w:val="B5082E"/>
          </w:rPr>
          <w:t>甲方负责赔偿乙方的损失。</w:t>
        </w:r>
      </w:ins>
    </w:p>
    <w:p>
      <w:pPr>
        <w:widowControl w:val="0"/>
        <w:spacing w:before="0" w:after="0" w:line="480" w:lineRule="atLeast"/>
        <w:ind w:firstLine="625"/>
        <w:rPr>
          <w:rFonts w:ascii="Times New Roman" w:eastAsia="Times New Roman" w:hAnsi="Times New Roman" w:cs="Times New Roman"/>
        </w:rPr>
      </w:pPr>
      <w:ins w:id="529" w:author="徐永琴" w:date="2016-11-02T09:41:00Z">
        <w:r>
          <w:rPr>
            <w:rFonts w:ascii="宋体" w:eastAsia="宋体" w:hAnsi="宋体" w:cs="宋体"/>
            <w:color w:val="B5082E"/>
          </w:rPr>
          <w:t>2.乙方违反本合同之约定给甲方带来经济损失的</w:t>
        </w:r>
      </w:ins>
      <w:ins w:id="530" w:author="徐永琴" w:date="2016-11-02T09:41:00Z">
        <w:r>
          <w:rPr>
            <w:rFonts w:ascii="宋体" w:eastAsia="宋体" w:hAnsi="宋体" w:cs="宋体"/>
            <w:color w:val="B5082E"/>
          </w:rPr>
          <w:t>,</w:t>
        </w:r>
      </w:ins>
      <w:ins w:id="531" w:author="徐永琴" w:date="2016-11-02T09:41:00Z">
        <w:r>
          <w:rPr>
            <w:rFonts w:ascii="宋体" w:eastAsia="宋体" w:hAnsi="宋体" w:cs="宋体"/>
            <w:color w:val="B5082E"/>
          </w:rPr>
          <w:t>乙方负责赔偿甲方的损失。</w:t>
        </w:r>
      </w:ins>
    </w:p>
    <w:p>
      <w:pPr>
        <w:widowControl w:val="0"/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ins w:id="532" w:author="徐永琴" w:date="2016-11-02T09:41:00Z">
        <w:r>
          <w:rPr>
            <w:rFonts w:ascii="宋体" w:eastAsia="宋体" w:hAnsi="宋体" w:cs="宋体"/>
            <w:color w:val="B5082E"/>
          </w:rPr>
          <w:t>3.</w:t>
        </w:r>
      </w:ins>
      <w:ins w:id="533" w:author="徐永琴" w:date="2016-11-02T09:41:00Z">
        <w:r>
          <w:rPr>
            <w:rFonts w:ascii="宋体" w:eastAsia="宋体" w:hAnsi="宋体" w:cs="宋体"/>
            <w:color w:val="B5082E"/>
          </w:rPr>
          <w:t>乙方逾期交纳加盟管理费的，逾期一日，应按日</w:t>
        </w:r>
      </w:ins>
      <w:ins w:id="534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 </w:t>
        </w:r>
      </w:ins>
      <w:ins w:id="535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>%</w:t>
        </w:r>
      </w:ins>
      <w:ins w:id="536" w:author="徐永琴" w:date="2016-11-02T09:41:00Z">
        <w:r>
          <w:rPr>
            <w:rFonts w:ascii="宋体" w:eastAsia="宋体" w:hAnsi="宋体" w:cs="宋体"/>
            <w:color w:val="B5082E"/>
          </w:rPr>
          <w:t>支付违约金；逾期</w:t>
        </w:r>
      </w:ins>
      <w:ins w:id="537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538" w:author="徐永琴" w:date="2016-11-02T09:41:00Z">
        <w:r>
          <w:rPr>
            <w:rFonts w:ascii="宋体" w:eastAsia="宋体" w:hAnsi="宋体" w:cs="宋体"/>
            <w:color w:val="B5082E"/>
          </w:rPr>
          <w:t>日的，甲方有权解除合同，并要求乙方按照应交未交加盟管理费的</w:t>
        </w:r>
      </w:ins>
      <w:ins w:id="539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 xml:space="preserve">   </w:t>
        </w:r>
      </w:ins>
      <w:ins w:id="540" w:author="徐永琴" w:date="2016-11-02T09:41:00Z">
        <w:r>
          <w:rPr>
            <w:rFonts w:ascii="宋体" w:eastAsia="宋体" w:hAnsi="宋体" w:cs="宋体"/>
            <w:color w:val="B5082E"/>
            <w:u w:val="single" w:color="B5082E"/>
          </w:rPr>
          <w:t>%</w:t>
        </w:r>
      </w:ins>
      <w:ins w:id="541" w:author="徐永琴" w:date="2016-11-02T09:41:00Z">
        <w:r>
          <w:rPr>
            <w:rFonts w:ascii="宋体" w:eastAsia="宋体" w:hAnsi="宋体" w:cs="宋体"/>
            <w:color w:val="B5082E"/>
          </w:rPr>
          <w:t>承担违约责任；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42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543" w:author="徐永琴" w:date="2016-11-02T09:41:00Z">
        <w:r>
          <w:rPr>
            <w:rFonts w:ascii="宋体" w:eastAsia="宋体" w:hAnsi="宋体" w:cs="宋体"/>
            <w:color w:val="B5082E"/>
          </w:rPr>
          <w:t xml:space="preserve">4. </w:t>
        </w:r>
      </w:ins>
      <w:ins w:id="544" w:author="徐永琴" w:date="2016-11-02T09:41:00Z">
        <w:r>
          <w:rPr>
            <w:rFonts w:ascii="宋体" w:eastAsia="宋体" w:hAnsi="宋体" w:cs="宋体"/>
            <w:color w:val="B5082E"/>
          </w:rPr>
          <w:t>本合同期内，甲方有权对乙方的加盟连锁店形象、服务质量等进行监督，对不符合标准的，乙方应限期进行整改，如乙方不能达到约定标准，甲方有权解除合同。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45" w:author="徐永琴" w:date="2016-11-02T09:41:00Z">
        <w:r>
          <w:rPr>
            <w:rFonts w:ascii="宋体" w:eastAsia="宋体" w:hAnsi="宋体" w:cs="宋体"/>
            <w:color w:val="B5082E"/>
          </w:rPr>
          <w:t xml:space="preserve">   </w:t>
        </w:r>
      </w:ins>
      <w:ins w:id="546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47" w:author="徐永琴" w:date="2016-11-02T09:41:00Z">
        <w:r>
          <w:rPr>
            <w:rFonts w:ascii="宋体" w:eastAsia="宋体" w:hAnsi="宋体" w:cs="宋体"/>
            <w:color w:val="B5082E"/>
          </w:rPr>
          <w:t>第十九条</w:t>
        </w:r>
      </w:ins>
      <w:ins w:id="548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49" w:author="徐永琴" w:date="2016-11-02T09:41:00Z">
        <w:r>
          <w:rPr>
            <w:rFonts w:ascii="宋体" w:eastAsia="宋体" w:hAnsi="宋体" w:cs="宋体"/>
            <w:color w:val="B5082E"/>
          </w:rPr>
          <w:t>争议</w:t>
        </w:r>
      </w:ins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ins w:id="550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551" w:author="徐永琴" w:date="2016-11-02T09:41:00Z">
        <w:r>
          <w:rPr>
            <w:rFonts w:ascii="宋体" w:eastAsia="宋体" w:hAnsi="宋体" w:cs="宋体"/>
            <w:color w:val="B5082E"/>
          </w:rPr>
          <w:t>因本合同的订立、效力、履行、变更及终止等发生争议时，双方当事人可以通过协商解决，也可以调解解决。当事人不愿协商、调解或者协商、调解不成的，约定采用如下方式解决：</w:t>
        </w:r>
      </w:ins>
    </w:p>
    <w:p>
      <w:pPr>
        <w:widowControl w:val="0"/>
        <w:spacing w:before="0" w:after="0" w:line="480" w:lineRule="atLeast"/>
        <w:ind w:firstLine="480"/>
        <w:jc w:val="both"/>
        <w:rPr>
          <w:rFonts w:ascii="Times New Roman" w:eastAsia="Times New Roman" w:hAnsi="Times New Roman" w:cs="Times New Roman"/>
        </w:rPr>
      </w:pPr>
      <w:ins w:id="552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553" w:author="徐永琴" w:date="2016-11-02T09:41:00Z">
        <w:r>
          <w:rPr>
            <w:rFonts w:ascii="宋体" w:eastAsia="宋体" w:hAnsi="宋体" w:cs="宋体"/>
            <w:color w:val="B5082E"/>
          </w:rPr>
          <w:t>提请有权管辖的仲裁机构仲裁。</w:t>
        </w:r>
      </w:ins>
    </w:p>
    <w:p>
      <w:pPr>
        <w:widowControl w:val="0"/>
        <w:spacing w:before="0" w:after="0" w:line="480" w:lineRule="atLeast"/>
        <w:ind w:firstLine="480"/>
        <w:jc w:val="both"/>
        <w:rPr>
          <w:rFonts w:ascii="Times New Roman" w:eastAsia="Times New Roman" w:hAnsi="Times New Roman" w:cs="Times New Roman"/>
        </w:rPr>
      </w:pPr>
      <w:ins w:id="554" w:author="徐永琴" w:date="2016-11-02T09:41:00Z">
        <w:r>
          <w:rPr>
            <w:rFonts w:ascii="宋体" w:eastAsia="宋体" w:hAnsi="宋体" w:cs="宋体"/>
            <w:color w:val="B5082E"/>
          </w:rPr>
          <w:t>□</w:t>
        </w:r>
      </w:ins>
      <w:ins w:id="555" w:author="徐永琴" w:date="2016-11-02T09:41:00Z">
        <w:r>
          <w:rPr>
            <w:rFonts w:ascii="宋体" w:eastAsia="宋体" w:hAnsi="宋体" w:cs="宋体"/>
            <w:color w:val="B5082E"/>
          </w:rPr>
          <w:t>向有权管辖的人民法院提起诉讼。</w:t>
        </w:r>
      </w:ins>
    </w:p>
    <w:p>
      <w:pPr>
        <w:widowControl w:val="0"/>
        <w:spacing w:before="0" w:after="0" w:line="480" w:lineRule="atLeast"/>
        <w:ind w:firstLine="417"/>
        <w:rPr>
          <w:rFonts w:ascii="Times New Roman" w:eastAsia="Times New Roman" w:hAnsi="Times New Roman" w:cs="Times New Roman"/>
        </w:rPr>
      </w:pPr>
      <w:ins w:id="556" w:author="徐永琴" w:date="2016-11-02T09:41:00Z">
        <w:r>
          <w:rPr>
            <w:rFonts w:ascii="宋体" w:eastAsia="宋体" w:hAnsi="宋体" w:cs="宋体"/>
            <w:color w:val="B5082E"/>
          </w:rPr>
          <w:t>第二十条</w:t>
        </w:r>
      </w:ins>
      <w:ins w:id="557" w:author="徐永琴" w:date="2016-11-02T09:41:00Z">
        <w:r>
          <w:rPr>
            <w:rFonts w:ascii="宋体" w:eastAsia="宋体" w:hAnsi="宋体" w:cs="宋体"/>
            <w:color w:val="B5082E"/>
          </w:rPr>
          <w:t xml:space="preserve"> </w:t>
        </w:r>
      </w:ins>
      <w:ins w:id="558" w:author="徐永琴" w:date="2016-11-02T09:41:00Z">
        <w:r>
          <w:rPr>
            <w:rFonts w:ascii="宋体" w:eastAsia="宋体" w:hAnsi="宋体" w:cs="宋体"/>
            <w:color w:val="B5082E"/>
          </w:rPr>
          <w:t>其它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59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560" w:author="徐永琴" w:date="2016-11-02T09:41:00Z">
        <w:r>
          <w:rPr>
            <w:rFonts w:ascii="宋体" w:eastAsia="宋体" w:hAnsi="宋体" w:cs="宋体"/>
            <w:color w:val="B5082E"/>
          </w:rPr>
          <w:t>1.</w:t>
        </w:r>
      </w:ins>
      <w:ins w:id="561" w:author="徐永琴" w:date="2016-11-02T09:41:00Z">
        <w:r>
          <w:rPr>
            <w:rFonts w:ascii="宋体" w:eastAsia="宋体" w:hAnsi="宋体" w:cs="宋体"/>
            <w:color w:val="B5082E"/>
          </w:rPr>
          <w:t>甲方制定的《加盟店管理规定》作为本合同之附件，其与本合同不一致时，以本合同之约定为准。</w:t>
        </w:r>
      </w:ins>
    </w:p>
    <w:p>
      <w:pPr>
        <w:widowControl w:val="0"/>
        <w:spacing w:before="0" w:after="0" w:line="480" w:lineRule="atLeast"/>
        <w:ind w:firstLine="417"/>
        <w:jc w:val="both"/>
        <w:rPr>
          <w:rFonts w:ascii="Times New Roman" w:eastAsia="Times New Roman" w:hAnsi="Times New Roman" w:cs="Times New Roman"/>
        </w:rPr>
      </w:pPr>
      <w:ins w:id="562" w:author="徐永琴" w:date="2016-11-02T09:41:00Z">
        <w:r>
          <w:rPr>
            <w:rFonts w:ascii="宋体" w:eastAsia="宋体" w:hAnsi="宋体" w:cs="宋体"/>
            <w:color w:val="B5082E"/>
          </w:rPr>
          <w:t>2</w:t>
        </w:r>
      </w:ins>
      <w:ins w:id="563" w:author="徐永琴" w:date="2016-11-02T09:41:00Z">
        <w:r>
          <w:rPr>
            <w:rFonts w:ascii="宋体" w:eastAsia="宋体" w:hAnsi="宋体" w:cs="宋体"/>
            <w:color w:val="B5082E"/>
          </w:rPr>
          <w:t>．乙方销售单据作为本合同之附件。</w:t>
        </w:r>
      </w:ins>
    </w:p>
    <w:p>
      <w:pPr>
        <w:widowControl w:val="0"/>
        <w:spacing w:before="0" w:after="0" w:line="480" w:lineRule="atLeast"/>
        <w:ind w:firstLine="417"/>
        <w:rPr>
          <w:rFonts w:ascii="Times New Roman" w:eastAsia="Times New Roman" w:hAnsi="Times New Roman" w:cs="Times New Roman"/>
        </w:rPr>
      </w:pPr>
      <w:ins w:id="564" w:author="徐永琴" w:date="2016-11-02T09:41:00Z">
        <w:r>
          <w:rPr>
            <w:rFonts w:ascii="宋体" w:eastAsia="宋体" w:hAnsi="宋体" w:cs="宋体"/>
            <w:color w:val="B5082E"/>
          </w:rPr>
          <w:t>本合同一式四份，甲乙双方各执两份，自双方签字或盖章之日起生效。</w:t>
        </w:r>
      </w:ins>
    </w:p>
    <w:p>
      <w:pPr>
        <w:widowControl w:val="0"/>
        <w:spacing w:before="0" w:after="0" w:line="480" w:lineRule="atLeast"/>
        <w:ind w:firstLine="41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firstLine="417"/>
        <w:jc w:val="both"/>
        <w:rPr>
          <w:rFonts w:ascii="Times New Roman" w:eastAsia="Times New Roman" w:hAnsi="Times New Roman" w:cs="Times New Roman"/>
        </w:rPr>
      </w:pPr>
      <w:ins w:id="565" w:author="徐永琴" w:date="2016-11-02T09:41:00Z">
        <w:r>
          <w:rPr>
            <w:rFonts w:ascii="宋体" w:eastAsia="宋体" w:hAnsi="宋体" w:cs="宋体"/>
            <w:color w:val="B5082E"/>
          </w:rPr>
          <w:t>甲方盖章（签字）：</w:t>
        </w:r>
      </w:ins>
      <w:ins w:id="566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</w:t>
        </w:r>
      </w:ins>
      <w:ins w:id="567" w:author="徐永琴" w:date="2016-11-02T09:41:00Z">
        <w:r>
          <w:rPr>
            <w:rFonts w:ascii="宋体" w:eastAsia="宋体" w:hAnsi="宋体" w:cs="宋体"/>
            <w:color w:val="B5082E"/>
          </w:rPr>
          <w:t>乙方盖章（签字）：</w:t>
        </w:r>
      </w:ins>
      <w:ins w:id="568" w:author="徐永琴" w:date="2016-11-02T09:41:00Z">
        <w:r>
          <w:rPr>
            <w:rFonts w:ascii="宋体" w:eastAsia="宋体" w:hAnsi="宋体" w:cs="宋体"/>
            <w:color w:val="B5082E"/>
          </w:rPr>
          <w:t xml:space="preserve">  </w:t>
        </w:r>
      </w:ins>
    </w:p>
    <w:p>
      <w:pPr>
        <w:widowControl w:val="0"/>
        <w:spacing w:before="0" w:after="0" w:line="48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firstLine="420"/>
        <w:jc w:val="both"/>
        <w:rPr>
          <w:rFonts w:ascii="Times New Roman" w:eastAsia="Times New Roman" w:hAnsi="Times New Roman" w:cs="Times New Roman"/>
        </w:rPr>
      </w:pPr>
      <w:ins w:id="569" w:author="徐永琴" w:date="2016-11-02T09:41:00Z">
        <w:r>
          <w:rPr>
            <w:rFonts w:ascii="宋体" w:eastAsia="宋体" w:hAnsi="宋体" w:cs="宋体"/>
            <w:color w:val="B5082E"/>
          </w:rPr>
          <w:t>法定代表人：</w:t>
        </w:r>
      </w:ins>
      <w:ins w:id="570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     </w:t>
        </w:r>
      </w:ins>
      <w:ins w:id="571" w:author="徐永琴" w:date="2016-11-02T09:41:00Z">
        <w:r>
          <w:rPr>
            <w:rFonts w:ascii="宋体" w:eastAsia="宋体" w:hAnsi="宋体" w:cs="宋体"/>
            <w:color w:val="B5082E"/>
          </w:rPr>
          <w:t>法定代表人：</w:t>
        </w:r>
      </w:ins>
    </w:p>
    <w:p>
      <w:pPr>
        <w:widowControl w:val="0"/>
        <w:spacing w:before="0" w:after="0" w:line="48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firstLine="420"/>
        <w:jc w:val="both"/>
        <w:rPr>
          <w:rFonts w:ascii="Times New Roman" w:eastAsia="Times New Roman" w:hAnsi="Times New Roman" w:cs="Times New Roman"/>
        </w:rPr>
      </w:pPr>
      <w:ins w:id="572" w:author="徐永琴" w:date="2016-11-02T09:41:00Z">
        <w:r>
          <w:rPr>
            <w:rFonts w:ascii="宋体" w:eastAsia="宋体" w:hAnsi="宋体" w:cs="宋体"/>
            <w:color w:val="B5082E"/>
          </w:rPr>
          <w:t>委托代理人：</w:t>
        </w:r>
      </w:ins>
      <w:ins w:id="573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     </w:t>
        </w:r>
      </w:ins>
      <w:ins w:id="574" w:author="徐永琴" w:date="2016-11-02T09:41:00Z">
        <w:r>
          <w:rPr>
            <w:rFonts w:ascii="宋体" w:eastAsia="宋体" w:hAnsi="宋体" w:cs="宋体"/>
            <w:color w:val="B5082E"/>
          </w:rPr>
          <w:t>委托代理人：</w:t>
        </w:r>
      </w:ins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firstLine="420"/>
        <w:jc w:val="both"/>
        <w:rPr>
          <w:rFonts w:ascii="Times New Roman" w:eastAsia="Times New Roman" w:hAnsi="Times New Roman" w:cs="Times New Roman"/>
        </w:rPr>
      </w:pPr>
      <w:ins w:id="575" w:author="徐永琴" w:date="2016-11-02T09:41:00Z">
        <w:r>
          <w:rPr>
            <w:rFonts w:ascii="宋体" w:eastAsia="宋体" w:hAnsi="宋体" w:cs="宋体"/>
            <w:color w:val="B5082E"/>
          </w:rPr>
          <w:t xml:space="preserve">                                 </w:t>
        </w:r>
      </w:ins>
      <w:ins w:id="576" w:author="徐永琴" w:date="2016-11-02T09:41:00Z">
        <w:r>
          <w:rPr>
            <w:rFonts w:ascii="宋体" w:eastAsia="宋体" w:hAnsi="宋体" w:cs="宋体"/>
            <w:color w:val="B5082E"/>
          </w:rPr>
          <w:t>签约日期：</w:t>
        </w:r>
      </w:ins>
      <w:ins w:id="577" w:author="徐永琴" w:date="2016-11-02T09:41:00Z">
        <w:r>
          <w:rPr>
            <w:rFonts w:ascii="宋体" w:eastAsia="宋体" w:hAnsi="宋体" w:cs="宋体"/>
            <w:color w:val="B5082E"/>
          </w:rPr>
          <w:t xml:space="preserve">     </w:t>
        </w:r>
      </w:ins>
      <w:ins w:id="578" w:author="徐永琴" w:date="2016-11-02T09:41:00Z">
        <w:r>
          <w:rPr>
            <w:rFonts w:ascii="宋体" w:eastAsia="宋体" w:hAnsi="宋体" w:cs="宋体"/>
            <w:color w:val="B5082E"/>
          </w:rPr>
          <w:t>年</w:t>
        </w:r>
      </w:ins>
      <w:ins w:id="579" w:author="徐永琴" w:date="2016-11-02T09:41:00Z">
        <w:r>
          <w:rPr>
            <w:rFonts w:ascii="宋体" w:eastAsia="宋体" w:hAnsi="宋体" w:cs="宋体"/>
            <w:color w:val="B5082E"/>
          </w:rPr>
          <w:t xml:space="preserve">      </w:t>
        </w:r>
      </w:ins>
      <w:ins w:id="580" w:author="徐永琴" w:date="2016-11-02T09:41:00Z">
        <w:r>
          <w:rPr>
            <w:rFonts w:ascii="宋体" w:eastAsia="宋体" w:hAnsi="宋体" w:cs="宋体"/>
            <w:color w:val="B5082E"/>
          </w:rPr>
          <w:t>月</w:t>
        </w:r>
      </w:ins>
      <w:ins w:id="581" w:author="徐永琴" w:date="2016-11-02T09:41:00Z">
        <w:r>
          <w:rPr>
            <w:rFonts w:ascii="宋体" w:eastAsia="宋体" w:hAnsi="宋体" w:cs="宋体"/>
            <w:color w:val="B5082E"/>
          </w:rPr>
          <w:t xml:space="preserve">    </w:t>
        </w:r>
      </w:ins>
      <w:ins w:id="582" w:author="徐永琴" w:date="2016-11-02T09:41:00Z">
        <w:r>
          <w:rPr>
            <w:rFonts w:ascii="宋体" w:eastAsia="宋体" w:hAnsi="宋体" w:cs="宋体"/>
            <w:color w:val="B5082E"/>
          </w:rPr>
          <w:t>日</w:t>
        </w:r>
      </w:ins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rPr>
          <w:rFonts w:ascii="Times New Roman" w:eastAsia="Times New Roman" w:hAnsi="Times New Roman" w:cs="Times New Roman"/>
        </w:rPr>
      </w:pPr>
      <w:ins w:id="583" w:author="徐永琴" w:date="2016-11-02T09:41:00Z">
        <w:r>
          <w:rPr>
            <w:rFonts w:ascii="宋体" w:eastAsia="宋体" w:hAnsi="宋体" w:cs="宋体"/>
            <w:color w:val="B5082E"/>
          </w:rPr>
          <w:t>附件：</w:t>
        </w:r>
      </w:ins>
      <w:ins w:id="584" w:author="徐永琴" w:date="2016-11-02T09:41:00Z">
        <w:r>
          <w:rPr>
            <w:rFonts w:ascii="宋体" w:eastAsia="宋体" w:hAnsi="宋体" w:cs="宋体"/>
            <w:color w:val="B5082E"/>
            <w:sz w:val="21"/>
            <w:szCs w:val="21"/>
          </w:rPr>
          <w:t>1.</w:t>
        </w:r>
      </w:ins>
      <w:ins w:id="585" w:author="徐永琴" w:date="2016-11-02T09:41:00Z">
        <w:r>
          <w:rPr>
            <w:rFonts w:ascii="宋体" w:eastAsia="宋体" w:hAnsi="宋体" w:cs="宋体"/>
            <w:color w:val="B5082E"/>
            <w:sz w:val="21"/>
            <w:szCs w:val="21"/>
          </w:rPr>
          <w:t>加盟文件</w:t>
        </w:r>
      </w:ins>
    </w:p>
    <w:p>
      <w:pPr>
        <w:widowControl w:val="0"/>
        <w:spacing w:before="0" w:after="0" w:line="480" w:lineRule="atLeast"/>
        <w:ind w:firstLine="625"/>
        <w:rPr>
          <w:rFonts w:ascii="Times New Roman" w:eastAsia="Times New Roman" w:hAnsi="Times New Roman" w:cs="Times New Roman"/>
        </w:rPr>
      </w:pPr>
      <w:ins w:id="586" w:author="徐永琴" w:date="2016-11-02T09:41:00Z">
        <w:r>
          <w:rPr>
            <w:rFonts w:ascii="宋体" w:eastAsia="宋体" w:hAnsi="宋体" w:cs="宋体"/>
            <w:color w:val="B5082E"/>
          </w:rPr>
          <w:t>2.《加盟店管理规定》</w:t>
        </w:r>
      </w:ins>
    </w:p>
    <w:p>
      <w:pPr>
        <w:widowControl w:val="0"/>
        <w:spacing w:before="0" w:after="0" w:line="480" w:lineRule="atLeast"/>
        <w:ind w:firstLine="625"/>
        <w:rPr>
          <w:rFonts w:ascii="Times New Roman" w:eastAsia="Times New Roman" w:hAnsi="Times New Roman" w:cs="Times New Roman"/>
        </w:rPr>
      </w:pPr>
      <w:ins w:id="587" w:author="徐永琴" w:date="2016-11-02T09:41:00Z">
        <w:r>
          <w:rPr>
            <w:rFonts w:ascii="宋体" w:eastAsia="宋体" w:hAnsi="宋体" w:cs="宋体"/>
            <w:color w:val="B5082E"/>
          </w:rPr>
          <w:t>3.乙方销售单据</w:t>
        </w:r>
      </w:ins>
    </w:p>
    <w:p>
      <w:pPr>
        <w:widowControl w:val="0"/>
        <w:spacing w:before="0" w:after="20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firstLine="4960"/>
        <w:rPr>
          <w:rFonts w:ascii="Times New Roman" w:eastAsia="Times New Roman" w:hAnsi="Times New Roman" w:cs="Times New Roman"/>
          <w:sz w:val="32"/>
          <w:szCs w:val="32"/>
        </w:rPr>
      </w:pPr>
    </w:p>
    <w:p w:rsidR="00A77B3E"/>
    <w:sectPr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210" w:right="210"/>
      <w:rPr>
        <w:rFonts w:ascii="Times New Roman" w:eastAsia="Times New Roman" w:hAnsi="Times New Roman" w:cs="Times New Roman"/>
        <w:sz w:val="18"/>
        <w:szCs w:val="18"/>
      </w:rPr>
    </w:pPr>
    <w:ins w:id="588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t>—</w:t>
      </w:r>
    </w:ins>
    <w:ins w:id="589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t xml:space="preserve"> </w:t>
      </w:r>
    </w:ins>
    <w:ins w:id="590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fldChar w:fldCharType="begin"/>
      </w:r>
    </w:ins>
    <w:ins w:id="591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instrText xml:space="preserve"> PAGE </w:instrText>
      </w:r>
    </w:ins>
    <w:ins w:id="592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fldChar w:fldCharType="separate"/>
      </w:r>
    </w:ins>
    <w:ins w:id="593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t>1</w:t>
      </w:r>
    </w:ins>
    <w:ins w:id="594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fldChar w:fldCharType="end"/>
      </w:r>
    </w:ins>
    <w:ins w:id="595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t xml:space="preserve"> </w:t>
      </w:r>
    </w:ins>
    <w:ins w:id="596" w:author="徐永琴" w:date="2016-11-02T09:43:00Z">
      <w:r>
        <w:rPr>
          <w:rFonts w:ascii="宋体" w:eastAsia="宋体" w:hAnsi="宋体" w:cs="宋体"/>
          <w:color w:val="B5082E"/>
          <w:sz w:val="18"/>
          <w:szCs w:val="18"/>
        </w:rPr>
        <w:t>—</w:t>
      </w:r>
    </w:ins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firstLine="36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【NTKO Office文档控件缺省模板】</dc:title>
  <cp:revision>1</cp:revision>
</cp:coreProperties>
</file>