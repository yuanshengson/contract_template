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173"/>
        <w:jc w:val="center"/>
        <w:rPr>
          <w:rFonts w:ascii="Times New Roman" w:eastAsia="Times New Roman" w:hAnsi="Times New Roman" w:cs="Times New Roman"/>
          <w:sz w:val="72"/>
          <w:szCs w:val="72"/>
        </w:rPr>
      </w:pPr>
    </w:p>
    <w:p>
      <w:pPr>
        <w:widowControl w:val="0"/>
        <w:spacing w:before="0" w:after="0"/>
        <w:ind w:firstLine="173"/>
        <w:jc w:val="center"/>
        <w:rPr>
          <w:rFonts w:ascii="Times New Roman" w:eastAsia="Times New Roman" w:hAnsi="Times New Roman" w:cs="Times New Roman"/>
          <w:sz w:val="72"/>
          <w:szCs w:val="72"/>
        </w:rPr>
      </w:pPr>
      <w:del w:id="0" w:author="李萌" w:date="2022-02-14T13:14:00Z">
        <w:r>
          <w:rPr>
            <w:rFonts w:ascii="宋体" w:eastAsia="宋体" w:hAnsi="宋体" w:cs="宋体"/>
            <w:b/>
            <w:bCs/>
            <w:color w:val="B5082E"/>
            <w:sz w:val="72"/>
            <w:szCs w:val="72"/>
          </w:rPr>
          <w:delText>天津市工商行政管理局文件</w:delText>
        </w:r>
      </w:del>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del w:id="1" w:author="李萌" w:date="2022-02-14T13:14: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0</wp:posOffset>
              </wp:positionH>
              <wp:positionV relativeFrom="paragraph">
                <wp:posOffset>396240</wp:posOffset>
              </wp:positionV>
              <wp:extent cx="561975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619750" cy="19050"/>
                      </a:xfrm>
                      <a:prstGeom prst="rect">
                        <a:avLst/>
                      </a:prstGeom>
                    </pic:spPr>
                  </pic:pic>
                </a:graphicData>
              </a:graphic>
            </wp:anchor>
          </w:drawing>
        </w:r>
      </w:del>
      <w:del w:id="2" w:author="李萌" w:date="2022-02-14T13:14:00Z">
        <w:r>
          <w:rPr>
            <w:rFonts w:ascii="宋体" w:eastAsia="宋体" w:hAnsi="宋体" w:cs="宋体"/>
            <w:color w:val="B5082E"/>
            <w:sz w:val="32"/>
            <w:szCs w:val="32"/>
          </w:rPr>
          <w:delText>津工商市字〔2013〕25号</w:delText>
        </w:r>
      </w:del>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del w:id="3" w:author="李萌" w:date="2022-02-14T13:14:00Z">
        <w:r>
          <w:rPr>
            <w:rFonts w:ascii="宋体" w:eastAsia="宋体" w:hAnsi="宋体" w:cs="宋体"/>
            <w:color w:val="B5082E"/>
            <w:sz w:val="44"/>
            <w:szCs w:val="44"/>
          </w:rPr>
          <w:delText>关于推行天津市煤炭买卖合同</w:delText>
        </w:r>
      </w:del>
    </w:p>
    <w:p>
      <w:pPr>
        <w:widowControl w:val="0"/>
        <w:spacing w:before="0" w:after="0" w:line="580" w:lineRule="atLeast"/>
        <w:jc w:val="center"/>
        <w:rPr>
          <w:rFonts w:ascii="Times New Roman" w:eastAsia="Times New Roman" w:hAnsi="Times New Roman" w:cs="Times New Roman"/>
        </w:rPr>
      </w:pPr>
      <w:del w:id="4" w:author="李萌" w:date="2022-02-14T13:14:00Z">
        <w:r>
          <w:rPr>
            <w:rFonts w:ascii="宋体" w:eastAsia="宋体" w:hAnsi="宋体" w:cs="宋体"/>
            <w:color w:val="B5082E"/>
            <w:sz w:val="44"/>
            <w:szCs w:val="44"/>
          </w:rPr>
          <w:delText>示范文本的通知</w:delText>
        </w:r>
      </w:del>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del w:id="5" w:author="李萌" w:date="2022-02-14T13:14:00Z">
        <w:r>
          <w:rPr>
            <w:rFonts w:ascii="宋体" w:eastAsia="宋体" w:hAnsi="宋体" w:cs="宋体"/>
            <w:color w:val="B5082E"/>
            <w:sz w:val="32"/>
            <w:szCs w:val="32"/>
          </w:rPr>
          <w:delText>各工商分局，滨海新区工商局：</w:delText>
        </w:r>
      </w:del>
    </w:p>
    <w:p>
      <w:pPr>
        <w:widowControl w:val="0"/>
        <w:spacing w:before="0" w:after="0" w:line="580" w:lineRule="atLeast"/>
        <w:ind w:firstLine="640"/>
        <w:jc w:val="both"/>
        <w:rPr>
          <w:rFonts w:ascii="Times New Roman" w:eastAsia="Times New Roman" w:hAnsi="Times New Roman" w:cs="Times New Roman"/>
        </w:rPr>
      </w:pPr>
      <w:del w:id="6" w:author="李萌" w:date="2022-02-14T13:14:00Z">
        <w:r>
          <w:rPr>
            <w:rFonts w:ascii="宋体" w:eastAsia="宋体" w:hAnsi="宋体" w:cs="宋体"/>
            <w:color w:val="B5082E"/>
            <w:sz w:val="32"/>
            <w:szCs w:val="32"/>
          </w:rPr>
          <w:delText>为了认真贯彻落实《天津市煤炭经营使用监督管理规定》和天津市《工业和民用煤质量》地方标准，</w:delText>
        </w:r>
      </w:del>
      <w:del w:id="7" w:author="李萌" w:date="2022-02-14T13:14:00Z">
        <w:r>
          <w:rPr>
            <w:rFonts w:ascii="宋体" w:eastAsia="宋体" w:hAnsi="宋体" w:cs="宋体"/>
            <w:color w:val="B5082E"/>
            <w:sz w:val="32"/>
            <w:szCs w:val="32"/>
          </w:rPr>
          <w:delText>切实维护煤炭</w:delText>
        </w:r>
      </w:del>
      <w:del w:id="8" w:author="李萌" w:date="2022-02-14T13:14:00Z">
        <w:r>
          <w:rPr>
            <w:rFonts w:ascii="宋体" w:eastAsia="宋体" w:hAnsi="宋体" w:cs="宋体"/>
            <w:color w:val="B5082E"/>
            <w:sz w:val="32"/>
            <w:szCs w:val="32"/>
          </w:rPr>
          <w:delText>市场交易秩序，保护合同当事人合法权益，减少合同纠纷。根据《中华人民共和国合同法》等有关法律、法规，结合我市实际情况，制订了《</w:delText>
        </w:r>
      </w:del>
      <w:del w:id="9" w:author="李萌" w:date="2022-02-14T13:14:00Z">
        <w:r>
          <w:rPr>
            <w:rFonts w:ascii="宋体" w:eastAsia="宋体" w:hAnsi="宋体" w:cs="宋体"/>
            <w:color w:val="B5082E"/>
            <w:sz w:val="32"/>
            <w:szCs w:val="32"/>
          </w:rPr>
          <w:delText>天津市煤炭买卖合同</w:delText>
        </w:r>
      </w:del>
      <w:del w:id="10" w:author="李萌" w:date="2022-02-14T13:14:00Z">
        <w:r>
          <w:rPr>
            <w:rFonts w:ascii="宋体" w:eastAsia="宋体" w:hAnsi="宋体" w:cs="宋体"/>
            <w:color w:val="B5082E"/>
            <w:sz w:val="32"/>
            <w:szCs w:val="32"/>
          </w:rPr>
          <w:delText>》（JF-2013-066）。</w:delText>
        </w:r>
      </w:del>
      <w:del w:id="11" w:author="李萌" w:date="2022-02-14T13:14:00Z">
        <w:r>
          <w:rPr>
            <w:rFonts w:ascii="宋体" w:eastAsia="宋体" w:hAnsi="宋体" w:cs="宋体"/>
            <w:color w:val="B5082E"/>
            <w:sz w:val="32"/>
            <w:szCs w:val="32"/>
          </w:rPr>
          <w:delText>现印发给你们，对执行中遇到的问题请及时向市局反映或提出建议。</w:delText>
        </w:r>
      </w:del>
    </w:p>
    <w:p>
      <w:pPr>
        <w:widowControl w:val="0"/>
        <w:spacing w:before="0" w:after="0" w:line="580" w:lineRule="atLeast"/>
        <w:ind w:firstLine="640"/>
        <w:jc w:val="both"/>
        <w:rPr>
          <w:rFonts w:ascii="Times New Roman" w:eastAsia="Times New Roman" w:hAnsi="Times New Roman" w:cs="Times New Roman"/>
        </w:rPr>
      </w:pPr>
      <w:del w:id="12" w:author="李萌" w:date="2022-02-14T13:14:00Z">
        <w:r>
          <w:rPr>
            <w:rFonts w:ascii="宋体" w:eastAsia="宋体" w:hAnsi="宋体" w:cs="宋体"/>
            <w:color w:val="B5082E"/>
            <w:sz w:val="32"/>
            <w:szCs w:val="32"/>
          </w:rPr>
          <w:delText>《</w:delText>
        </w:r>
      </w:del>
      <w:del w:id="13" w:author="李萌" w:date="2022-02-14T13:14:00Z">
        <w:r>
          <w:rPr>
            <w:rFonts w:ascii="宋体" w:eastAsia="宋体" w:hAnsi="宋体" w:cs="宋体"/>
            <w:color w:val="B5082E"/>
            <w:sz w:val="32"/>
            <w:szCs w:val="32"/>
          </w:rPr>
          <w:delText>天津市煤炭买卖合同</w:delText>
        </w:r>
      </w:del>
      <w:del w:id="14" w:author="李萌" w:date="2022-02-14T13:14:00Z">
        <w:r>
          <w:rPr>
            <w:rFonts w:ascii="宋体" w:eastAsia="宋体" w:hAnsi="宋体" w:cs="宋体"/>
            <w:color w:val="B5082E"/>
            <w:sz w:val="32"/>
            <w:szCs w:val="32"/>
          </w:rPr>
          <w:delText>》从2014年1月1日起执行。</w:delText>
        </w:r>
      </w:del>
    </w:p>
    <w:p>
      <w:pPr>
        <w:widowControl w:val="0"/>
        <w:spacing w:before="0" w:after="0" w:line="580" w:lineRule="atLeast"/>
        <w:ind w:firstLine="645"/>
        <w:jc w:val="both"/>
        <w:rPr>
          <w:rFonts w:ascii="Times New Roman" w:eastAsia="Times New Roman" w:hAnsi="Times New Roman" w:cs="Times New Roman"/>
        </w:rPr>
      </w:pPr>
    </w:p>
    <w:p>
      <w:pPr>
        <w:widowControl w:val="0"/>
        <w:spacing w:before="0" w:after="0" w:line="580" w:lineRule="atLeast"/>
        <w:ind w:firstLine="645"/>
        <w:jc w:val="both"/>
        <w:rPr>
          <w:rFonts w:ascii="Times New Roman" w:eastAsia="Times New Roman" w:hAnsi="Times New Roman" w:cs="Times New Roman"/>
        </w:rPr>
      </w:pPr>
    </w:p>
    <w:p>
      <w:pPr>
        <w:widowControl w:val="0"/>
        <w:spacing w:before="0" w:after="0" w:line="580" w:lineRule="atLeast"/>
        <w:ind w:firstLine="645"/>
        <w:jc w:val="both"/>
        <w:rPr>
          <w:rFonts w:ascii="Times New Roman" w:eastAsia="Times New Roman" w:hAnsi="Times New Roman" w:cs="Times New Roman"/>
        </w:rPr>
      </w:pPr>
      <w:del w:id="15" w:author="李萌" w:date="2022-02-14T13:14:00Z">
        <w:r>
          <w:rPr>
            <w:rFonts w:ascii="宋体" w:eastAsia="宋体" w:hAnsi="宋体" w:cs="宋体"/>
            <w:color w:val="B5082E"/>
            <w:sz w:val="32"/>
            <w:szCs w:val="32"/>
          </w:rPr>
          <w:delText xml:space="preserve">                        </w:delText>
        </w:r>
      </w:del>
      <w:del w:id="16" w:author="李萌" w:date="2022-02-14T13:14:00Z">
        <w:r>
          <w:rPr>
            <w:rFonts w:ascii="宋体" w:eastAsia="宋体" w:hAnsi="宋体" w:cs="宋体"/>
            <w:color w:val="B5082E"/>
            <w:sz w:val="32"/>
            <w:szCs w:val="32"/>
          </w:rPr>
          <w:delText>2013年12月3日</w:delText>
        </w:r>
      </w:del>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JF -</w:t>
      </w:r>
      <w:r>
        <w:rPr>
          <w:rFonts w:ascii="宋体" w:eastAsia="宋体" w:hAnsi="宋体" w:cs="宋体"/>
          <w:sz w:val="21"/>
          <w:szCs w:val="21"/>
        </w:rPr>
        <w:t>20</w:t>
      </w:r>
      <w:r>
        <w:rPr>
          <w:rFonts w:ascii="宋体" w:eastAsia="宋体" w:hAnsi="宋体" w:cs="宋体"/>
          <w:sz w:val="21"/>
          <w:szCs w:val="21"/>
        </w:rPr>
        <w:t>13-066</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天津市煤炭买卖合同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天津市工商行政管理局监制</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44"/>
          <w:szCs w:val="44"/>
        </w:rPr>
      </w:pPr>
      <w:r>
        <w:rPr>
          <w:rFonts w:ascii="宋体" w:eastAsia="宋体" w:hAnsi="宋体" w:cs="宋体"/>
          <w:sz w:val="44"/>
          <w:szCs w:val="44"/>
        </w:rPr>
        <w:t>使　用　说　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、本合同为示范文本，供天津市地区签订煤炭及制品企业及民用签订合同时使用。</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、双方当事人应当结合具体情况选择本合同协议条款中所提供的选择项，空格处应以文字形式填写完整。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、双方当事人可以书面形式对本示范文本内容予以变更或者补充。变更或者补充的内容，不得减轻或者免除应由出卖人承担的责任。</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、本示范文本由天津市工商行政管理局制定、解释，并在天津市地区推行使用。</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pacing w:before="0" w:after="0" w:line="360" w:lineRule="auto"/>
        <w:ind w:firstLine="600"/>
        <w:jc w:val="both"/>
        <w:rPr>
          <w:rFonts w:ascii="Times New Roman" w:eastAsia="Times New Roman" w:hAnsi="Times New Roman" w:cs="Times New Roman"/>
          <w:sz w:val="30"/>
          <w:szCs w:val="30"/>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640"/>
        <w:jc w:val="center"/>
        <w:rPr>
          <w:rFonts w:ascii="Times New Roman" w:eastAsia="Times New Roman" w:hAnsi="Times New Roman" w:cs="Times New Roman"/>
          <w:sz w:val="32"/>
          <w:szCs w:val="32"/>
        </w:rPr>
      </w:pPr>
      <w:del w:id="17" w:author="袁弘信" w:date="2022-02-17T14:30:00Z">
        <w:r>
          <w:rPr>
            <w:rFonts w:ascii="宋体" w:eastAsia="宋体" w:hAnsi="宋体" w:cs="宋体"/>
            <w:b/>
            <w:bCs/>
            <w:color w:val="2E97D3"/>
            <w:sz w:val="32"/>
            <w:szCs w:val="32"/>
          </w:rPr>
          <w:delText>天津市工商行政管理局监制</w:delText>
        </w:r>
      </w:del>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rPr>
        <w:t xml:space="preserve"> </w:t>
      </w:r>
      <w:r>
        <w:rPr>
          <w:rFonts w:ascii="宋体" w:eastAsia="宋体" w:hAnsi="宋体" w:cs="宋体"/>
          <w:b/>
          <w:bCs/>
        </w:rPr>
        <w:t>合同编号：</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天津市煤炭买卖合同</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甲方：</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乙方：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经甲、乙双方共同协商，就煤炭供需交易事宜达成一致意见，</w:t>
      </w:r>
      <w:del w:id="18" w:author="袁弘信" w:date="2022-02-17T14:32:00Z">
        <w:r>
          <w:rPr>
            <w:rFonts w:ascii="宋体" w:eastAsia="宋体" w:hAnsi="宋体" w:cs="宋体"/>
            <w:color w:val="2E97D3"/>
            <w:sz w:val="28"/>
            <w:szCs w:val="28"/>
            <w:u w:val="single" w:color="2E97D3"/>
          </w:rPr>
          <w:delText xml:space="preserve">       </w:delText>
        </w:r>
      </w:del>
      <w:r>
        <w:rPr>
          <w:rFonts w:ascii="宋体" w:eastAsia="宋体" w:hAnsi="宋体" w:cs="宋体"/>
          <w:sz w:val="28"/>
          <w:szCs w:val="28"/>
        </w:rPr>
        <w:t>签订本合同。</w:t>
      </w:r>
    </w:p>
    <w:p>
      <w:pPr>
        <w:widowControl w:val="0"/>
        <w:spacing w:before="0" w:after="0"/>
        <w:ind w:firstLine="442"/>
        <w:jc w:val="both"/>
        <w:rPr>
          <w:rFonts w:ascii="Times New Roman" w:eastAsia="Times New Roman" w:hAnsi="Times New Roman" w:cs="Times New Roman"/>
          <w:sz w:val="28"/>
          <w:szCs w:val="28"/>
        </w:rPr>
      </w:pPr>
    </w:p>
    <w:p>
      <w:pPr>
        <w:widowControl w:val="0"/>
        <w:spacing w:before="0" w:after="0" w:line="440" w:lineRule="atLeast"/>
        <w:ind w:firstLine="417"/>
        <w:jc w:val="both"/>
        <w:rPr>
          <w:rFonts w:ascii="Times New Roman" w:eastAsia="Times New Roman" w:hAnsi="Times New Roman" w:cs="Times New Roman"/>
        </w:rPr>
      </w:pPr>
      <w:r>
        <w:rPr>
          <w:rFonts w:ascii="宋体" w:eastAsia="宋体" w:hAnsi="宋体" w:cs="宋体"/>
          <w:b/>
          <w:bCs/>
          <w:sz w:val="28"/>
          <w:szCs w:val="28"/>
        </w:rPr>
        <w:t>1．煤炭供需交易数量：</w:t>
      </w:r>
    </w:p>
    <w:p>
      <w:pPr>
        <w:widowControl w:val="0"/>
        <w:spacing w:before="0" w:after="0" w:line="440" w:lineRule="atLeast"/>
        <w:ind w:firstLine="417"/>
        <w:jc w:val="both"/>
        <w:rPr>
          <w:rFonts w:ascii="Times New Roman" w:eastAsia="Times New Roman" w:hAnsi="Times New Roman" w:cs="Times New Roman"/>
        </w:rPr>
      </w:pPr>
      <w:r>
        <w:rPr>
          <w:rFonts w:ascii="宋体" w:eastAsia="宋体" w:hAnsi="宋体" w:cs="宋体"/>
          <w:sz w:val="28"/>
          <w:szCs w:val="28"/>
        </w:rPr>
        <w:t>1.1</w:t>
      </w:r>
      <w:r>
        <w:rPr>
          <w:rFonts w:ascii="宋体" w:eastAsia="宋体" w:hAnsi="宋体" w:cs="宋体"/>
          <w:sz w:val="28"/>
          <w:szCs w:val="28"/>
        </w:rPr>
        <w:t>煤炭供需交易数量</w:t>
      </w:r>
      <w:r>
        <w:rPr>
          <w:rFonts w:ascii="宋体" w:eastAsia="宋体" w:hAnsi="宋体" w:cs="宋体"/>
          <w:sz w:val="28"/>
          <w:szCs w:val="28"/>
          <w:u w:val="single"/>
        </w:rPr>
        <w:t xml:space="preserve">       </w:t>
      </w:r>
      <w:r>
        <w:rPr>
          <w:rFonts w:ascii="宋体" w:eastAsia="宋体" w:hAnsi="宋体" w:cs="宋体"/>
          <w:sz w:val="28"/>
          <w:szCs w:val="28"/>
        </w:rPr>
        <w:t>吨，此数量为意向数量，以实际发运数量为准。</w:t>
      </w:r>
    </w:p>
    <w:p>
      <w:pPr>
        <w:widowControl w:val="0"/>
        <w:spacing w:before="0" w:after="0" w:line="440" w:lineRule="atLeast"/>
        <w:ind w:firstLine="417"/>
        <w:jc w:val="both"/>
        <w:rPr>
          <w:rFonts w:ascii="Times New Roman" w:eastAsia="Times New Roman" w:hAnsi="Times New Roman" w:cs="Times New Roman"/>
        </w:rPr>
      </w:pPr>
      <w:r>
        <w:rPr>
          <w:rFonts w:ascii="宋体" w:eastAsia="宋体" w:hAnsi="宋体" w:cs="宋体"/>
          <w:sz w:val="28"/>
          <w:szCs w:val="28"/>
        </w:rPr>
        <w:t>1.2</w:t>
      </w:r>
      <w:r>
        <w:rPr>
          <w:rFonts w:ascii="宋体" w:eastAsia="宋体" w:hAnsi="宋体" w:cs="宋体"/>
          <w:sz w:val="28"/>
          <w:szCs w:val="28"/>
        </w:rPr>
        <w:t>品种、质量、数量具体情况如下：</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表</w:t>
      </w:r>
      <w:r>
        <w:rPr>
          <w:rFonts w:ascii="宋体" w:eastAsia="宋体" w:hAnsi="宋体" w:cs="宋体"/>
          <w:sz w:val="28"/>
          <w:szCs w:val="28"/>
        </w:rPr>
        <w:t>1</w:t>
      </w:r>
      <w:r>
        <w:rPr>
          <w:rFonts w:ascii="宋体" w:eastAsia="宋体" w:hAnsi="宋体" w:cs="宋体"/>
          <w:sz w:val="28"/>
          <w:szCs w:val="28"/>
        </w:rPr>
        <w:t>煤炭产品质量规格表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76"/>
        <w:gridCol w:w="918"/>
        <w:gridCol w:w="1120"/>
        <w:gridCol w:w="1053"/>
        <w:gridCol w:w="850"/>
        <w:gridCol w:w="2536"/>
        <w:gridCol w:w="115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品种名称</w:t>
            </w:r>
          </w:p>
        </w:tc>
        <w:tc>
          <w:tcPr>
            <w:gridSpan w:val="5"/>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品质规格</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数量（吨）</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全水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灰分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挥发分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全硫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发热量</w:t>
            </w:r>
          </w:p>
        </w:tc>
        <w:tc>
          <w:tcPr>
            <w:vMerge/>
            <w:tcBorders>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sz w:val="28"/>
                <w:szCs w:val="28"/>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Mt%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Aad%</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Var%</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St%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Qgr,daf kcal/kg</w:t>
            </w:r>
          </w:p>
        </w:tc>
        <w:tc>
          <w:tcPr>
            <w:vMerge/>
            <w:tcBorders>
              <w:left w:val="single" w:sz="6" w:space="0" w:color="000000"/>
              <w:bottom w:val="single" w:sz="6" w:space="0" w:color="000000"/>
            </w:tcBorders>
            <w:vAlign w:val="center"/>
            <w:hideMark/>
          </w:tcPr>
          <w:p>
            <w:pPr>
              <w:rPr>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bl>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1.3</w:t>
      </w:r>
      <w:r>
        <w:rPr>
          <w:rFonts w:ascii="宋体" w:eastAsia="宋体" w:hAnsi="宋体" w:cs="宋体"/>
          <w:sz w:val="28"/>
          <w:szCs w:val="28"/>
        </w:rPr>
        <w:t>供需交易数量根据</w:t>
      </w:r>
      <w:r>
        <w:rPr>
          <w:rFonts w:ascii="宋体" w:eastAsia="宋体" w:hAnsi="宋体" w:cs="宋体"/>
          <w:sz w:val="28"/>
          <w:szCs w:val="28"/>
          <w:u w:val="single"/>
        </w:rPr>
        <w:t xml:space="preserve">        </w:t>
      </w:r>
      <w:r>
        <w:rPr>
          <w:rFonts w:ascii="宋体" w:eastAsia="宋体" w:hAnsi="宋体" w:cs="宋体"/>
          <w:sz w:val="28"/>
          <w:szCs w:val="28"/>
        </w:rPr>
        <w:t>运输情况，由甲、乙双方按月共同协商确定，最终以实际发运数量为准。</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1.4</w:t>
      </w:r>
      <w:r>
        <w:rPr>
          <w:rFonts w:ascii="宋体" w:eastAsia="宋体" w:hAnsi="宋体" w:cs="宋体"/>
          <w:sz w:val="28"/>
          <w:szCs w:val="28"/>
        </w:rPr>
        <w:t>原则上甲、乙双方按各品种的合同数量均衡兑现，没有约定合同数量的煤种，作为合同补充煤种，并同意将补充煤种作为同一合同的有效品种，计入总兑现率。</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2．煤质奖罚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2.1</w:t>
      </w:r>
      <w:r>
        <w:rPr>
          <w:rFonts w:ascii="宋体" w:eastAsia="宋体" w:hAnsi="宋体" w:cs="宋体"/>
          <w:sz w:val="28"/>
          <w:szCs w:val="28"/>
        </w:rPr>
        <w:t>精块系列煤质无奖罚。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2.2</w:t>
      </w:r>
      <w:r>
        <w:rPr>
          <w:rFonts w:ascii="宋体" w:eastAsia="宋体" w:hAnsi="宋体" w:cs="宋体"/>
          <w:sz w:val="28"/>
          <w:szCs w:val="28"/>
        </w:rPr>
        <w:t>混煤系列以表</w:t>
      </w:r>
      <w:r>
        <w:rPr>
          <w:rFonts w:ascii="宋体" w:eastAsia="宋体" w:hAnsi="宋体" w:cs="宋体"/>
          <w:sz w:val="28"/>
          <w:szCs w:val="28"/>
        </w:rPr>
        <w:t>1</w:t>
      </w:r>
      <w:r>
        <w:rPr>
          <w:rFonts w:ascii="宋体" w:eastAsia="宋体" w:hAnsi="宋体" w:cs="宋体"/>
          <w:sz w:val="28"/>
          <w:szCs w:val="28"/>
        </w:rPr>
        <w:t>各品种的</w:t>
      </w:r>
      <w:r>
        <w:rPr>
          <w:rFonts w:ascii="宋体" w:eastAsia="宋体" w:hAnsi="宋体" w:cs="宋体"/>
          <w:sz w:val="28"/>
          <w:szCs w:val="28"/>
        </w:rPr>
        <w:t>“</w:t>
      </w:r>
      <w:r>
        <w:rPr>
          <w:rFonts w:ascii="宋体" w:eastAsia="宋体" w:hAnsi="宋体" w:cs="宋体"/>
          <w:sz w:val="28"/>
          <w:szCs w:val="28"/>
        </w:rPr>
        <w:t>发热量</w:t>
      </w:r>
      <w:r>
        <w:rPr>
          <w:rFonts w:ascii="宋体" w:eastAsia="宋体" w:hAnsi="宋体" w:cs="宋体"/>
          <w:sz w:val="28"/>
          <w:szCs w:val="28"/>
        </w:rPr>
        <w:t>”</w:t>
      </w:r>
      <w:r>
        <w:rPr>
          <w:rFonts w:ascii="宋体" w:eastAsia="宋体" w:hAnsi="宋体" w:cs="宋体"/>
          <w:sz w:val="28"/>
          <w:szCs w:val="28"/>
        </w:rPr>
        <w:t>为基准，实际交货热值每增加</w:t>
      </w:r>
      <w:r>
        <w:rPr>
          <w:rFonts w:ascii="宋体" w:eastAsia="宋体" w:hAnsi="宋体" w:cs="宋体"/>
          <w:sz w:val="28"/>
          <w:szCs w:val="28"/>
        </w:rPr>
        <w:t>1kcal/kg</w:t>
      </w:r>
      <w:r>
        <w:rPr>
          <w:rFonts w:ascii="宋体" w:eastAsia="宋体" w:hAnsi="宋体" w:cs="宋体"/>
          <w:sz w:val="28"/>
          <w:szCs w:val="28"/>
        </w:rPr>
        <w:t>，价格增加（品种合同价格</w:t>
      </w:r>
      <w:r>
        <w:rPr>
          <w:rFonts w:ascii="宋体" w:eastAsia="宋体" w:hAnsi="宋体" w:cs="宋体"/>
          <w:sz w:val="28"/>
          <w:szCs w:val="28"/>
        </w:rPr>
        <w:t>/</w:t>
      </w:r>
      <w:r>
        <w:rPr>
          <w:rFonts w:ascii="宋体" w:eastAsia="宋体" w:hAnsi="宋体" w:cs="宋体"/>
          <w:sz w:val="28"/>
          <w:szCs w:val="28"/>
        </w:rPr>
        <w:t>基准发热量）</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吨，每降低</w:t>
      </w:r>
      <w:r>
        <w:rPr>
          <w:rFonts w:ascii="宋体" w:eastAsia="宋体" w:hAnsi="宋体" w:cs="宋体"/>
          <w:sz w:val="28"/>
          <w:szCs w:val="28"/>
        </w:rPr>
        <w:t>1kcal/kg</w:t>
      </w:r>
      <w:r>
        <w:rPr>
          <w:rFonts w:ascii="宋体" w:eastAsia="宋体" w:hAnsi="宋体" w:cs="宋体"/>
          <w:sz w:val="28"/>
          <w:szCs w:val="28"/>
        </w:rPr>
        <w:t>，价格降低（品种合同价格</w:t>
      </w:r>
      <w:r>
        <w:rPr>
          <w:rFonts w:ascii="宋体" w:eastAsia="宋体" w:hAnsi="宋体" w:cs="宋体"/>
          <w:sz w:val="28"/>
          <w:szCs w:val="28"/>
        </w:rPr>
        <w:t>/</w:t>
      </w:r>
      <w:r>
        <w:rPr>
          <w:rFonts w:ascii="宋体" w:eastAsia="宋体" w:hAnsi="宋体" w:cs="宋体"/>
          <w:sz w:val="28"/>
          <w:szCs w:val="28"/>
        </w:rPr>
        <w:t>基准发热量）</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吨。若实际交货热值低于基准热值</w:t>
      </w:r>
      <w:r>
        <w:rPr>
          <w:rFonts w:ascii="宋体" w:eastAsia="宋体" w:hAnsi="宋体" w:cs="宋体"/>
          <w:sz w:val="28"/>
          <w:szCs w:val="28"/>
        </w:rPr>
        <w:t>200 kcal/kg</w:t>
      </w:r>
      <w:r>
        <w:rPr>
          <w:rFonts w:ascii="宋体" w:eastAsia="宋体" w:hAnsi="宋体" w:cs="宋体"/>
          <w:sz w:val="28"/>
          <w:szCs w:val="28"/>
        </w:rPr>
        <w:t>以上，则超过</w:t>
      </w:r>
      <w:r>
        <w:rPr>
          <w:rFonts w:ascii="宋体" w:eastAsia="宋体" w:hAnsi="宋体" w:cs="宋体"/>
          <w:sz w:val="28"/>
          <w:szCs w:val="28"/>
        </w:rPr>
        <w:t>200 kcal/kg</w:t>
      </w:r>
      <w:r>
        <w:rPr>
          <w:rFonts w:ascii="宋体" w:eastAsia="宋体" w:hAnsi="宋体" w:cs="宋体"/>
          <w:sz w:val="28"/>
          <w:szCs w:val="28"/>
        </w:rPr>
        <w:t>以上部分，每降低</w:t>
      </w:r>
      <w:r>
        <w:rPr>
          <w:rFonts w:ascii="宋体" w:eastAsia="宋体" w:hAnsi="宋体" w:cs="宋体"/>
          <w:sz w:val="28"/>
          <w:szCs w:val="28"/>
        </w:rPr>
        <w:t>1 kcal/kg</w:t>
      </w:r>
      <w:r>
        <w:rPr>
          <w:rFonts w:ascii="宋体" w:eastAsia="宋体" w:hAnsi="宋体" w:cs="宋体"/>
          <w:sz w:val="28"/>
          <w:szCs w:val="28"/>
        </w:rPr>
        <w:t>，价格降低（</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品种合同价格</w:t>
      </w:r>
      <w:r>
        <w:rPr>
          <w:rFonts w:ascii="宋体" w:eastAsia="宋体" w:hAnsi="宋体" w:cs="宋体"/>
          <w:sz w:val="28"/>
          <w:szCs w:val="28"/>
        </w:rPr>
        <w:t>/</w:t>
      </w:r>
      <w:r>
        <w:rPr>
          <w:rFonts w:ascii="宋体" w:eastAsia="宋体" w:hAnsi="宋体" w:cs="宋体"/>
          <w:sz w:val="28"/>
          <w:szCs w:val="28"/>
        </w:rPr>
        <w:t>基准发热量）</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吨。（小数点后保留两位，四舍五入）</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以各品种的</w:t>
      </w:r>
      <w:r>
        <w:rPr>
          <w:rFonts w:ascii="宋体" w:eastAsia="宋体" w:hAnsi="宋体" w:cs="宋体"/>
          <w:sz w:val="28"/>
          <w:szCs w:val="28"/>
        </w:rPr>
        <w:t>“</w:t>
      </w:r>
      <w:r>
        <w:rPr>
          <w:rFonts w:ascii="宋体" w:eastAsia="宋体" w:hAnsi="宋体" w:cs="宋体"/>
          <w:sz w:val="28"/>
          <w:szCs w:val="28"/>
        </w:rPr>
        <w:t>硫分</w:t>
      </w:r>
      <w:r>
        <w:rPr>
          <w:rFonts w:ascii="宋体" w:eastAsia="宋体" w:hAnsi="宋体" w:cs="宋体"/>
          <w:sz w:val="28"/>
          <w:szCs w:val="28"/>
        </w:rPr>
        <w:t>”</w:t>
      </w:r>
      <w:r>
        <w:rPr>
          <w:rFonts w:ascii="宋体" w:eastAsia="宋体" w:hAnsi="宋体" w:cs="宋体"/>
          <w:sz w:val="28"/>
          <w:szCs w:val="28"/>
        </w:rPr>
        <w:t>范围为基准，实际交货硫分符合规定范围，价格不作调整，每超出范围高限</w:t>
      </w:r>
      <w:r>
        <w:rPr>
          <w:rFonts w:ascii="宋体" w:eastAsia="宋体" w:hAnsi="宋体" w:cs="宋体"/>
          <w:sz w:val="28"/>
          <w:szCs w:val="28"/>
        </w:rPr>
        <w:t>0.01%</w:t>
      </w:r>
      <w:r>
        <w:rPr>
          <w:rFonts w:ascii="宋体" w:eastAsia="宋体" w:hAnsi="宋体" w:cs="宋体"/>
          <w:sz w:val="28"/>
          <w:szCs w:val="28"/>
        </w:rPr>
        <w:t>，价格降低</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吨；每低于范围低限</w:t>
      </w:r>
      <w:r>
        <w:rPr>
          <w:rFonts w:ascii="宋体" w:eastAsia="宋体" w:hAnsi="宋体" w:cs="宋体"/>
          <w:sz w:val="28"/>
          <w:szCs w:val="28"/>
        </w:rPr>
        <w:t>0.01%</w:t>
      </w:r>
      <w:r>
        <w:rPr>
          <w:rFonts w:ascii="宋体" w:eastAsia="宋体" w:hAnsi="宋体" w:cs="宋体"/>
          <w:sz w:val="28"/>
          <w:szCs w:val="28"/>
        </w:rPr>
        <w:t>，价格增加</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2.3</w:t>
      </w:r>
      <w:r>
        <w:rPr>
          <w:rFonts w:ascii="宋体" w:eastAsia="宋体" w:hAnsi="宋体" w:cs="宋体"/>
          <w:sz w:val="28"/>
          <w:szCs w:val="28"/>
        </w:rPr>
        <w:t>特低灰煤</w:t>
      </w:r>
    </w:p>
    <w:p>
      <w:pPr>
        <w:widowControl w:val="0"/>
        <w:spacing w:before="0" w:after="0" w:line="440" w:lineRule="atLeast"/>
        <w:ind w:left="139" w:firstLine="420"/>
        <w:jc w:val="both"/>
        <w:rPr>
          <w:rFonts w:ascii="Times New Roman" w:eastAsia="Times New Roman" w:hAnsi="Times New Roman" w:cs="Times New Roman"/>
        </w:rPr>
      </w:pPr>
      <w:r>
        <w:rPr>
          <w:rFonts w:ascii="宋体" w:eastAsia="宋体" w:hAnsi="宋体" w:cs="宋体"/>
          <w:sz w:val="28"/>
          <w:szCs w:val="28"/>
        </w:rPr>
        <w:t>全水：大于</w:t>
      </w:r>
      <w:r>
        <w:rPr>
          <w:rFonts w:ascii="宋体" w:eastAsia="宋体" w:hAnsi="宋体" w:cs="宋体"/>
          <w:sz w:val="28"/>
          <w:szCs w:val="28"/>
        </w:rPr>
        <w:t>16.0%</w:t>
      </w:r>
      <w:r>
        <w:rPr>
          <w:rFonts w:ascii="宋体" w:eastAsia="宋体" w:hAnsi="宋体" w:cs="宋体"/>
          <w:sz w:val="28"/>
          <w:szCs w:val="28"/>
        </w:rPr>
        <w:t>，每增加</w:t>
      </w:r>
      <w:r>
        <w:rPr>
          <w:rFonts w:ascii="宋体" w:eastAsia="宋体" w:hAnsi="宋体" w:cs="宋体"/>
          <w:sz w:val="28"/>
          <w:szCs w:val="28"/>
        </w:rPr>
        <w:t>0.1%</w:t>
      </w:r>
      <w:r>
        <w:rPr>
          <w:rFonts w:ascii="宋体" w:eastAsia="宋体" w:hAnsi="宋体" w:cs="宋体"/>
          <w:sz w:val="28"/>
          <w:szCs w:val="28"/>
        </w:rPr>
        <w:t>，价格降低（合同价格</w:t>
      </w:r>
      <w:r>
        <w:rPr>
          <w:rFonts w:ascii="宋体" w:eastAsia="宋体" w:hAnsi="宋体" w:cs="宋体"/>
          <w:sz w:val="28"/>
          <w:szCs w:val="28"/>
        </w:rPr>
        <w:t>×</w:t>
      </w:r>
      <w:r>
        <w:rPr>
          <w:rFonts w:ascii="宋体" w:eastAsia="宋体" w:hAnsi="宋体" w:cs="宋体"/>
          <w:sz w:val="28"/>
          <w:szCs w:val="28"/>
        </w:rPr>
        <w:t>0.1%</w:t>
      </w:r>
      <w:r>
        <w:rPr>
          <w:rFonts w:ascii="宋体" w:eastAsia="宋体" w:hAnsi="宋体" w:cs="宋体"/>
          <w:sz w:val="28"/>
          <w:szCs w:val="28"/>
        </w:rPr>
        <w:t>）</w:t>
      </w:r>
    </w:p>
    <w:p>
      <w:pPr>
        <w:widowControl w:val="0"/>
        <w:spacing w:before="0" w:after="0" w:line="440" w:lineRule="atLeast"/>
        <w:ind w:left="139"/>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r>
        <w:rPr>
          <w:rFonts w:ascii="宋体" w:eastAsia="宋体" w:hAnsi="宋体" w:cs="宋体"/>
          <w:sz w:val="28"/>
          <w:szCs w:val="28"/>
        </w:rPr>
        <w:t>15.0%~16.0%</w:t>
      </w:r>
      <w:r>
        <w:rPr>
          <w:rFonts w:ascii="宋体" w:eastAsia="宋体" w:hAnsi="宋体" w:cs="宋体"/>
          <w:sz w:val="28"/>
          <w:szCs w:val="28"/>
        </w:rPr>
        <w:t>，价格不做调整；小于</w:t>
      </w:r>
      <w:r>
        <w:rPr>
          <w:rFonts w:ascii="宋体" w:eastAsia="宋体" w:hAnsi="宋体" w:cs="宋体"/>
          <w:sz w:val="28"/>
          <w:szCs w:val="28"/>
        </w:rPr>
        <w:t>15.0%</w:t>
      </w:r>
      <w:r>
        <w:rPr>
          <w:rFonts w:ascii="宋体" w:eastAsia="宋体" w:hAnsi="宋体" w:cs="宋体"/>
          <w:sz w:val="28"/>
          <w:szCs w:val="28"/>
        </w:rPr>
        <w:t>，每降低</w:t>
      </w:r>
      <w:r>
        <w:rPr>
          <w:rFonts w:ascii="宋体" w:eastAsia="宋体" w:hAnsi="宋体" w:cs="宋体"/>
          <w:sz w:val="28"/>
          <w:szCs w:val="28"/>
        </w:rPr>
        <w:t>0.1%</w:t>
      </w:r>
      <w:r>
        <w:rPr>
          <w:rFonts w:ascii="宋体" w:eastAsia="宋体" w:hAnsi="宋体" w:cs="宋体"/>
          <w:sz w:val="28"/>
          <w:szCs w:val="28"/>
        </w:rPr>
        <w:t>，价格增加（合同价格</w:t>
      </w:r>
      <w:r>
        <w:rPr>
          <w:rFonts w:ascii="宋体" w:eastAsia="宋体" w:hAnsi="宋体" w:cs="宋体"/>
          <w:sz w:val="28"/>
          <w:szCs w:val="28"/>
        </w:rPr>
        <w:t>×</w:t>
      </w:r>
      <w:r>
        <w:rPr>
          <w:rFonts w:ascii="宋体" w:eastAsia="宋体" w:hAnsi="宋体" w:cs="宋体"/>
          <w:sz w:val="28"/>
          <w:szCs w:val="28"/>
        </w:rPr>
        <w:t>0.1%</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灰分：大于</w:t>
      </w:r>
      <w:r>
        <w:rPr>
          <w:rFonts w:ascii="宋体" w:eastAsia="宋体" w:hAnsi="宋体" w:cs="宋体"/>
          <w:sz w:val="28"/>
          <w:szCs w:val="28"/>
        </w:rPr>
        <w:t>6.50%</w:t>
      </w:r>
      <w:r>
        <w:rPr>
          <w:rFonts w:ascii="宋体" w:eastAsia="宋体" w:hAnsi="宋体" w:cs="宋体"/>
          <w:sz w:val="28"/>
          <w:szCs w:val="28"/>
        </w:rPr>
        <w:t>，每增加</w:t>
      </w:r>
      <w:r>
        <w:rPr>
          <w:rFonts w:ascii="宋体" w:eastAsia="宋体" w:hAnsi="宋体" w:cs="宋体"/>
          <w:sz w:val="28"/>
          <w:szCs w:val="28"/>
        </w:rPr>
        <w:t>0.01%</w:t>
      </w:r>
      <w:r>
        <w:rPr>
          <w:rFonts w:ascii="宋体" w:eastAsia="宋体" w:hAnsi="宋体" w:cs="宋体"/>
          <w:sz w:val="28"/>
          <w:szCs w:val="28"/>
        </w:rPr>
        <w:t>，价格降低</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r>
        <w:rPr>
          <w:rFonts w:ascii="宋体" w:eastAsia="宋体" w:hAnsi="宋体" w:cs="宋体"/>
          <w:sz w:val="28"/>
          <w:szCs w:val="28"/>
        </w:rPr>
        <w:t>5.00%~6.50%</w:t>
      </w:r>
      <w:r>
        <w:rPr>
          <w:rFonts w:ascii="宋体" w:eastAsia="宋体" w:hAnsi="宋体" w:cs="宋体"/>
          <w:sz w:val="28"/>
          <w:szCs w:val="28"/>
        </w:rPr>
        <w:t>，价格不做调整；小于</w:t>
      </w:r>
      <w:r>
        <w:rPr>
          <w:rFonts w:ascii="宋体" w:eastAsia="宋体" w:hAnsi="宋体" w:cs="宋体"/>
          <w:sz w:val="28"/>
          <w:szCs w:val="28"/>
        </w:rPr>
        <w:t>5.00%</w:t>
      </w:r>
      <w:r>
        <w:rPr>
          <w:rFonts w:ascii="宋体" w:eastAsia="宋体" w:hAnsi="宋体" w:cs="宋体"/>
          <w:sz w:val="28"/>
          <w:szCs w:val="28"/>
        </w:rPr>
        <w:t>，每降低</w:t>
      </w:r>
      <w:r>
        <w:rPr>
          <w:rFonts w:ascii="宋体" w:eastAsia="宋体" w:hAnsi="宋体" w:cs="宋体"/>
          <w:sz w:val="28"/>
          <w:szCs w:val="28"/>
        </w:rPr>
        <w:t>0.01%</w:t>
      </w:r>
      <w:r>
        <w:rPr>
          <w:rFonts w:ascii="宋体" w:eastAsia="宋体" w:hAnsi="宋体" w:cs="宋体"/>
          <w:sz w:val="28"/>
          <w:szCs w:val="28"/>
        </w:rPr>
        <w:t>，价格增加</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全硫：大于</w:t>
      </w:r>
      <w:r>
        <w:rPr>
          <w:rFonts w:ascii="宋体" w:eastAsia="宋体" w:hAnsi="宋体" w:cs="宋体"/>
          <w:sz w:val="28"/>
          <w:szCs w:val="28"/>
        </w:rPr>
        <w:t>0.50%</w:t>
      </w:r>
      <w:r>
        <w:rPr>
          <w:rFonts w:ascii="宋体" w:eastAsia="宋体" w:hAnsi="宋体" w:cs="宋体"/>
          <w:sz w:val="28"/>
          <w:szCs w:val="28"/>
        </w:rPr>
        <w:t>，每增加</w:t>
      </w:r>
      <w:r>
        <w:rPr>
          <w:rFonts w:ascii="宋体" w:eastAsia="宋体" w:hAnsi="宋体" w:cs="宋体"/>
          <w:sz w:val="28"/>
          <w:szCs w:val="28"/>
        </w:rPr>
        <w:t>0.01%</w:t>
      </w:r>
      <w:r>
        <w:rPr>
          <w:rFonts w:ascii="宋体" w:eastAsia="宋体" w:hAnsi="宋体" w:cs="宋体"/>
          <w:sz w:val="28"/>
          <w:szCs w:val="28"/>
        </w:rPr>
        <w:t>，价格降低</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r>
        <w:rPr>
          <w:rFonts w:ascii="宋体" w:eastAsia="宋体" w:hAnsi="宋体" w:cs="宋体"/>
          <w:sz w:val="28"/>
          <w:szCs w:val="28"/>
        </w:rPr>
        <w:t>0.30%~0.50%</w:t>
      </w:r>
      <w:r>
        <w:rPr>
          <w:rFonts w:ascii="宋体" w:eastAsia="宋体" w:hAnsi="宋体" w:cs="宋体"/>
          <w:sz w:val="28"/>
          <w:szCs w:val="28"/>
        </w:rPr>
        <w:t>，价格不做调整；低于</w:t>
      </w:r>
      <w:r>
        <w:rPr>
          <w:rFonts w:ascii="宋体" w:eastAsia="宋体" w:hAnsi="宋体" w:cs="宋体"/>
          <w:sz w:val="28"/>
          <w:szCs w:val="28"/>
        </w:rPr>
        <w:t>0.30%</w:t>
      </w:r>
      <w:r>
        <w:rPr>
          <w:rFonts w:ascii="宋体" w:eastAsia="宋体" w:hAnsi="宋体" w:cs="宋体"/>
          <w:sz w:val="28"/>
          <w:szCs w:val="28"/>
        </w:rPr>
        <w:t>，每降低</w:t>
      </w:r>
      <w:r>
        <w:rPr>
          <w:rFonts w:ascii="宋体" w:eastAsia="宋体" w:hAnsi="宋体" w:cs="宋体"/>
          <w:sz w:val="28"/>
          <w:szCs w:val="28"/>
        </w:rPr>
        <w:t>0.01%</w:t>
      </w:r>
      <w:r>
        <w:rPr>
          <w:rFonts w:ascii="宋体" w:eastAsia="宋体" w:hAnsi="宋体" w:cs="宋体"/>
          <w:sz w:val="28"/>
          <w:szCs w:val="28"/>
        </w:rPr>
        <w:t>，价格增加</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吨。</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如出现大的质量偏差双方协商解决。</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3．合同价格：</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3.1</w:t>
      </w:r>
      <w:r>
        <w:rPr>
          <w:rFonts w:ascii="宋体" w:eastAsia="宋体" w:hAnsi="宋体" w:cs="宋体"/>
          <w:sz w:val="28"/>
          <w:szCs w:val="28"/>
        </w:rPr>
        <w:t>合同价格：一票含税到站价（现汇价格），执行市场当期现货挂牌价格（各地区直达到站价格）。</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3.2</w:t>
      </w:r>
      <w:r>
        <w:rPr>
          <w:rFonts w:ascii="宋体" w:eastAsia="宋体" w:hAnsi="宋体" w:cs="宋体"/>
          <w:sz w:val="28"/>
          <w:szCs w:val="28"/>
        </w:rPr>
        <w:t>当市场行情发生较大变化时，甲、乙双方均有权提出调整合同价格并重新洽谈合同。调整后的价格以《价格确认函》的方式确认。</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3.3</w:t>
      </w:r>
      <w:r>
        <w:rPr>
          <w:rFonts w:ascii="宋体" w:eastAsia="宋体" w:hAnsi="宋体" w:cs="宋体"/>
          <w:sz w:val="28"/>
          <w:szCs w:val="28"/>
        </w:rPr>
        <w:t>为便于操作，双方同意将《价格确认函》传真件作为本合同的有效附件，《价格确认函》经甲、乙双方盖章确认后具有与本合同同等法律效力，并作为本批煤炭的结算依据。如双方无法在价格上达成共识，则停止合同的执行。</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4．交货地点、方式及所有权的转移：</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4.1</w:t>
      </w:r>
      <w:r>
        <w:rPr>
          <w:rFonts w:ascii="宋体" w:eastAsia="宋体" w:hAnsi="宋体" w:cs="宋体"/>
          <w:sz w:val="28"/>
          <w:szCs w:val="28"/>
        </w:rPr>
        <w:t>交货地点（即本合同履约地点）：</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4.2</w:t>
      </w:r>
      <w:r>
        <w:rPr>
          <w:rFonts w:ascii="宋体" w:eastAsia="宋体" w:hAnsi="宋体" w:cs="宋体"/>
          <w:sz w:val="28"/>
          <w:szCs w:val="28"/>
        </w:rPr>
        <w:t>交货方式：到站交货。</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4.3</w:t>
      </w:r>
      <w:r>
        <w:rPr>
          <w:rFonts w:ascii="宋体" w:eastAsia="宋体" w:hAnsi="宋体" w:cs="宋体"/>
          <w:sz w:val="28"/>
          <w:szCs w:val="28"/>
        </w:rPr>
        <w:t>乙方收货人：</w:t>
      </w:r>
      <w:r>
        <w:rPr>
          <w:rFonts w:ascii="宋体" w:eastAsia="宋体" w:hAnsi="宋体" w:cs="宋体"/>
          <w:sz w:val="28"/>
          <w:szCs w:val="28"/>
          <w:u w:val="single"/>
        </w:rPr>
        <w:t xml:space="preserve">                         </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4.4</w:t>
      </w:r>
      <w:r>
        <w:rPr>
          <w:rFonts w:ascii="宋体" w:eastAsia="宋体" w:hAnsi="宋体" w:cs="宋体"/>
          <w:sz w:val="28"/>
          <w:szCs w:val="28"/>
        </w:rPr>
        <w:t>甲方将货物运至双方约定交货地点，货物的所有权及货物损毁灭失风险同时转移给乙方。</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5．数量、质量的确认</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5.1</w:t>
      </w:r>
      <w:r>
        <w:rPr>
          <w:rFonts w:ascii="宋体" w:eastAsia="宋体" w:hAnsi="宋体" w:cs="宋体"/>
          <w:sz w:val="28"/>
          <w:szCs w:val="28"/>
        </w:rPr>
        <w:t>数量确认：煤炭数量以</w:t>
      </w:r>
      <w:r>
        <w:rPr>
          <w:rFonts w:ascii="宋体" w:eastAsia="宋体" w:hAnsi="宋体" w:cs="宋体"/>
          <w:sz w:val="28"/>
          <w:szCs w:val="28"/>
          <w:u w:val="single"/>
        </w:rPr>
        <w:t xml:space="preserve">       </w:t>
      </w:r>
      <w:r>
        <w:rPr>
          <w:rFonts w:ascii="宋体" w:eastAsia="宋体" w:hAnsi="宋体" w:cs="宋体"/>
          <w:sz w:val="28"/>
          <w:szCs w:val="28"/>
        </w:rPr>
        <w:t>运票为准，如发生严重亏吨，双方需共同进行现场校验，以双方认可数量为准，乙方应及时准确提供到站相关信息。</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5.2</w:t>
      </w:r>
      <w:r>
        <w:rPr>
          <w:rFonts w:ascii="宋体" w:eastAsia="宋体" w:hAnsi="宋体" w:cs="宋体"/>
          <w:sz w:val="28"/>
          <w:szCs w:val="28"/>
        </w:rPr>
        <w:t>质量验收：</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5.2.1</w:t>
      </w:r>
      <w:r>
        <w:rPr>
          <w:rFonts w:ascii="宋体" w:eastAsia="宋体" w:hAnsi="宋体" w:cs="宋体"/>
          <w:sz w:val="28"/>
          <w:szCs w:val="28"/>
        </w:rPr>
        <w:t>甲方装车检验结果做为结算依据。</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5.2.2</w:t>
      </w:r>
      <w:r>
        <w:rPr>
          <w:rFonts w:ascii="宋体" w:eastAsia="宋体" w:hAnsi="宋体" w:cs="宋体"/>
          <w:sz w:val="28"/>
          <w:szCs w:val="28"/>
        </w:rPr>
        <w:t>乙方有到现场监督的权利，但不能影响和干预质量检测单位采、制、化工作在</w:t>
      </w:r>
      <w:r>
        <w:rPr>
          <w:rFonts w:ascii="宋体" w:eastAsia="宋体" w:hAnsi="宋体" w:cs="宋体"/>
          <w:sz w:val="28"/>
          <w:szCs w:val="28"/>
        </w:rPr>
        <w:t>“</w:t>
      </w:r>
      <w:r>
        <w:rPr>
          <w:rFonts w:ascii="宋体" w:eastAsia="宋体" w:hAnsi="宋体" w:cs="宋体"/>
          <w:sz w:val="28"/>
          <w:szCs w:val="28"/>
        </w:rPr>
        <w:t>公开、公平、公正</w:t>
      </w:r>
      <w:r>
        <w:rPr>
          <w:rFonts w:ascii="宋体" w:eastAsia="宋体" w:hAnsi="宋体" w:cs="宋体"/>
          <w:sz w:val="28"/>
          <w:szCs w:val="28"/>
        </w:rPr>
        <w:t>”</w:t>
      </w:r>
      <w:r>
        <w:rPr>
          <w:rFonts w:ascii="宋体" w:eastAsia="宋体" w:hAnsi="宋体" w:cs="宋体"/>
          <w:sz w:val="28"/>
          <w:szCs w:val="28"/>
        </w:rPr>
        <w:t>的原则下独立进行。</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5.2.3</w:t>
      </w:r>
      <w:r>
        <w:rPr>
          <w:rFonts w:ascii="宋体" w:eastAsia="宋体" w:hAnsi="宋体" w:cs="宋体"/>
          <w:sz w:val="28"/>
          <w:szCs w:val="28"/>
        </w:rPr>
        <w:t>甲方应在装车后</w:t>
      </w:r>
      <w:r>
        <w:rPr>
          <w:rFonts w:ascii="宋体" w:eastAsia="宋体" w:hAnsi="宋体" w:cs="宋体"/>
          <w:sz w:val="28"/>
          <w:szCs w:val="28"/>
        </w:rPr>
        <w:t>3</w:t>
      </w:r>
      <w:r>
        <w:rPr>
          <w:rFonts w:ascii="宋体" w:eastAsia="宋体" w:hAnsi="宋体" w:cs="宋体"/>
          <w:sz w:val="28"/>
          <w:szCs w:val="28"/>
        </w:rPr>
        <w:t>日内将检验结果传至乙方。</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考虑到单批次化验偏差的偶然性，甲、乙双方以结算周期平均质量进行比对，如热值偏差在</w:t>
      </w:r>
      <w:r>
        <w:rPr>
          <w:rFonts w:ascii="宋体" w:eastAsia="宋体" w:hAnsi="宋体" w:cs="宋体"/>
          <w:sz w:val="28"/>
          <w:szCs w:val="28"/>
        </w:rPr>
        <w:t>±</w:t>
      </w:r>
      <w:r>
        <w:rPr>
          <w:rFonts w:ascii="宋体" w:eastAsia="宋体" w:hAnsi="宋体" w:cs="宋体"/>
          <w:sz w:val="28"/>
          <w:szCs w:val="28"/>
        </w:rPr>
        <w:t>100 kcal/kg</w:t>
      </w:r>
      <w:r>
        <w:rPr>
          <w:rFonts w:ascii="宋体" w:eastAsia="宋体" w:hAnsi="宋体" w:cs="宋体"/>
          <w:sz w:val="28"/>
          <w:szCs w:val="28"/>
        </w:rPr>
        <w:t>以内，则按合同确定的化验方结果正常结算，如偏差超出</w:t>
      </w:r>
      <w:r>
        <w:rPr>
          <w:rFonts w:ascii="宋体" w:eastAsia="宋体" w:hAnsi="宋体" w:cs="宋体"/>
          <w:sz w:val="28"/>
          <w:szCs w:val="28"/>
        </w:rPr>
        <w:t>±</w:t>
      </w:r>
      <w:r>
        <w:rPr>
          <w:rFonts w:ascii="宋体" w:eastAsia="宋体" w:hAnsi="宋体" w:cs="宋体"/>
          <w:sz w:val="28"/>
          <w:szCs w:val="28"/>
        </w:rPr>
        <w:t>100 kcal/kg</w:t>
      </w:r>
      <w:r>
        <w:rPr>
          <w:rFonts w:ascii="宋体" w:eastAsia="宋体" w:hAnsi="宋体" w:cs="宋体"/>
          <w:sz w:val="28"/>
          <w:szCs w:val="28"/>
        </w:rPr>
        <w:t>，则由双方协商解决。</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5.2.4</w:t>
      </w:r>
      <w:r>
        <w:rPr>
          <w:rFonts w:ascii="宋体" w:eastAsia="宋体" w:hAnsi="宋体" w:cs="宋体"/>
          <w:sz w:val="28"/>
          <w:szCs w:val="28"/>
        </w:rPr>
        <w:t>乙方如对单批次煤炭的检验结果存有异议，且该批次煤炭收到基低位发热量（</w:t>
      </w:r>
      <w:r>
        <w:rPr>
          <w:rFonts w:ascii="宋体" w:eastAsia="宋体" w:hAnsi="宋体" w:cs="宋体"/>
          <w:sz w:val="28"/>
          <w:szCs w:val="28"/>
        </w:rPr>
        <w:t>Qgr,daf</w:t>
      </w:r>
      <w:r>
        <w:rPr>
          <w:rFonts w:ascii="宋体" w:eastAsia="宋体" w:hAnsi="宋体" w:cs="宋体"/>
          <w:sz w:val="28"/>
          <w:szCs w:val="28"/>
        </w:rPr>
        <w:t>）偏差</w:t>
      </w:r>
      <w:r>
        <w:rPr>
          <w:rFonts w:ascii="宋体" w:eastAsia="宋体" w:hAnsi="宋体" w:cs="宋体"/>
          <w:sz w:val="28"/>
          <w:szCs w:val="28"/>
        </w:rPr>
        <w:t>±</w:t>
      </w:r>
      <w:r>
        <w:rPr>
          <w:rFonts w:ascii="宋体" w:eastAsia="宋体" w:hAnsi="宋体" w:cs="宋体"/>
          <w:sz w:val="28"/>
          <w:szCs w:val="28"/>
        </w:rPr>
        <w:t>150 kcal/kg</w:t>
      </w:r>
      <w:r>
        <w:rPr>
          <w:rFonts w:ascii="宋体" w:eastAsia="宋体" w:hAnsi="宋体" w:cs="宋体"/>
          <w:sz w:val="28"/>
          <w:szCs w:val="28"/>
        </w:rPr>
        <w:t>以上，可在煤炭到厂后</w:t>
      </w:r>
      <w:r>
        <w:rPr>
          <w:rFonts w:ascii="宋体" w:eastAsia="宋体" w:hAnsi="宋体" w:cs="宋体"/>
          <w:sz w:val="28"/>
          <w:szCs w:val="28"/>
        </w:rPr>
        <w:t>5</w:t>
      </w:r>
      <w:r>
        <w:rPr>
          <w:rFonts w:ascii="宋体" w:eastAsia="宋体" w:hAnsi="宋体" w:cs="宋体"/>
          <w:sz w:val="28"/>
          <w:szCs w:val="28"/>
        </w:rPr>
        <w:t>工作日内以书面形式（应有合法资质化验室出具的正式化验报告）提出，逾期视为对质量检验结果无异议。</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甲、乙双方或协商解决，或在具备以下两个条件：（</w:t>
      </w:r>
      <w:r>
        <w:rPr>
          <w:rFonts w:ascii="宋体" w:eastAsia="宋体" w:hAnsi="宋体" w:cs="宋体"/>
          <w:sz w:val="28"/>
          <w:szCs w:val="28"/>
        </w:rPr>
        <w:t>1</w:t>
      </w:r>
      <w:r>
        <w:rPr>
          <w:rFonts w:ascii="宋体" w:eastAsia="宋体" w:hAnsi="宋体" w:cs="宋体"/>
          <w:sz w:val="28"/>
          <w:szCs w:val="28"/>
        </w:rPr>
        <w:t>、该批次煤炭存货量不少于</w:t>
      </w:r>
      <w:r>
        <w:rPr>
          <w:rFonts w:ascii="宋体" w:eastAsia="宋体" w:hAnsi="宋体" w:cs="宋体"/>
          <w:sz w:val="28"/>
          <w:szCs w:val="28"/>
        </w:rPr>
        <w:t>80%</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、煤炭单堆单放，能够明显识别）的情况下，有甲、乙双方认可的具有资质的第三方检验机构进行重新采样复检。</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复检结果作为甲、乙双方最终结算依据，复检费用由与最终检验结果偏差较大的一方按照第三方检验机构收费标准承担。若偏差相同，则复检费用由提议方承担。</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6．结算及付款</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6.1</w:t>
      </w:r>
      <w:r>
        <w:rPr>
          <w:rFonts w:ascii="宋体" w:eastAsia="宋体" w:hAnsi="宋体" w:cs="宋体"/>
          <w:sz w:val="28"/>
          <w:szCs w:val="28"/>
        </w:rPr>
        <w:t>以每一批次合同收货量进行结算。</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6.2</w:t>
      </w:r>
      <w:r>
        <w:rPr>
          <w:rFonts w:ascii="宋体" w:eastAsia="宋体" w:hAnsi="宋体" w:cs="宋体"/>
          <w:sz w:val="28"/>
          <w:szCs w:val="28"/>
        </w:rPr>
        <w:t>付款方式：双方自行约定</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6.3</w:t>
      </w:r>
      <w:r>
        <w:rPr>
          <w:rFonts w:ascii="宋体" w:eastAsia="宋体" w:hAnsi="宋体" w:cs="宋体"/>
          <w:sz w:val="28"/>
          <w:szCs w:val="28"/>
        </w:rPr>
        <w:t>煤炭到乙方场地后经双方化验完毕，乙方即根据数量、质量开具结算单给甲方。乙方收到甲方如下资料后可在</w:t>
      </w:r>
      <w:r>
        <w:rPr>
          <w:rFonts w:ascii="宋体" w:eastAsia="宋体" w:hAnsi="宋体" w:cs="宋体"/>
          <w:sz w:val="28"/>
          <w:szCs w:val="28"/>
          <w:u w:val="single"/>
        </w:rPr>
        <w:t xml:space="preserve">      </w:t>
      </w:r>
      <w:r>
        <w:rPr>
          <w:rFonts w:ascii="宋体" w:eastAsia="宋体" w:hAnsi="宋体" w:cs="宋体"/>
          <w:sz w:val="28"/>
          <w:szCs w:val="28"/>
        </w:rPr>
        <w:t>工作日付款。</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6.3.1</w:t>
      </w:r>
      <w:r>
        <w:rPr>
          <w:rFonts w:ascii="宋体" w:eastAsia="宋体" w:hAnsi="宋体" w:cs="宋体"/>
          <w:sz w:val="28"/>
          <w:szCs w:val="28"/>
        </w:rPr>
        <w:t>《结算证明函》</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6.3.2</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7．违约责任</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7.1</w:t>
      </w:r>
      <w:r>
        <w:rPr>
          <w:rFonts w:ascii="宋体" w:eastAsia="宋体" w:hAnsi="宋体" w:cs="宋体"/>
          <w:sz w:val="28"/>
          <w:szCs w:val="28"/>
        </w:rPr>
        <w:t>乙方不能按合同规定期限付款，超过付款期限</w:t>
      </w:r>
      <w:r>
        <w:rPr>
          <w:rFonts w:ascii="宋体" w:eastAsia="宋体" w:hAnsi="宋体" w:cs="宋体"/>
          <w:sz w:val="28"/>
          <w:szCs w:val="28"/>
        </w:rPr>
        <w:t>30</w:t>
      </w:r>
      <w:r>
        <w:rPr>
          <w:rFonts w:ascii="宋体" w:eastAsia="宋体" w:hAnsi="宋体" w:cs="宋体"/>
          <w:sz w:val="28"/>
          <w:szCs w:val="28"/>
        </w:rPr>
        <w:t>日内仍未完成全额付款的，甲方有权解除合同。</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7.2</w:t>
      </w:r>
      <w:r>
        <w:rPr>
          <w:rFonts w:ascii="宋体" w:eastAsia="宋体" w:hAnsi="宋体" w:cs="宋体"/>
          <w:sz w:val="28"/>
          <w:szCs w:val="28"/>
        </w:rPr>
        <w:t>如果因不可抗力影响本合同的执行，甲、乙双方不承担责任。</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8．不可抗力</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8.1</w:t>
      </w:r>
      <w:r>
        <w:rPr>
          <w:rFonts w:ascii="宋体" w:eastAsia="宋体" w:hAnsi="宋体" w:cs="宋体"/>
          <w:sz w:val="28"/>
          <w:szCs w:val="28"/>
        </w:rPr>
        <w:t>如在甲、乙双方履行合同期间及区域内因发生不可抗力（如战争、封锁、骚乱、沉船、铁路及航道阻塞以及大火、水灾、恶劣天气等自然灾害）使合同无法正常履行时，双方毋须对不能正常履行合同负责。</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8.2</w:t>
      </w:r>
      <w:r>
        <w:rPr>
          <w:rFonts w:ascii="宋体" w:eastAsia="宋体" w:hAnsi="宋体" w:cs="宋体"/>
          <w:sz w:val="28"/>
          <w:szCs w:val="28"/>
        </w:rPr>
        <w:t>发生不可抗力后，不能正常履行合同一方应第一时间将详情通知对方，并有义务尽量将损失降至最低。</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8.3</w:t>
      </w:r>
      <w:r>
        <w:rPr>
          <w:rFonts w:ascii="宋体" w:eastAsia="宋体" w:hAnsi="宋体" w:cs="宋体"/>
          <w:sz w:val="28"/>
          <w:szCs w:val="28"/>
        </w:rPr>
        <w:t>不可抗力解除后，甲、乙双方是否延期履行、部分履行或取消履行本合同，双方应本着相互谅解、互惠互利原则协商确定。</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9.争议解决</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本合同履行过程中发生争议，由双方协商解决，也可向有关部门申请调解。协商或者调解不成时，可按下述第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）提交</w:t>
      </w:r>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）向人民法院提起诉讼。</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10.合同生效、有效期</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本合同经甲、乙双方加盖章后生效，有效期自</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日起至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日止。</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11．保密义务</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本合同中涉及的煤种质量指标、煤炭供应数量及价格均为甲、乙双方需保密的信息，在合同有效期内及合同终止两年内，除政府及相关部门要求披露或法律另有规定外，合同任何一方均不得向任何第三方透露其内容。因一方泄密而致另一方遭受损失，泄密方应承担损害赔偿责任。</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b/>
          <w:bCs/>
          <w:sz w:val="28"/>
          <w:szCs w:val="28"/>
        </w:rPr>
        <w:t>12．其他的约定事项</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12.1</w:t>
      </w:r>
      <w:r>
        <w:rPr>
          <w:rFonts w:ascii="宋体" w:eastAsia="宋体" w:hAnsi="宋体" w:cs="宋体"/>
          <w:sz w:val="28"/>
          <w:szCs w:val="28"/>
        </w:rPr>
        <w:t>在合同执行过程中，甲、乙双方均有权对本合同提出书面修改意见，对此双方应本着相互理解合作的精神进行协商，在双方未就修改意见达成一致及制作书面文件作为本合同有效组成之前，提出的修改意见不视为成立。</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12.2</w:t>
      </w:r>
      <w:r>
        <w:rPr>
          <w:rFonts w:ascii="宋体" w:eastAsia="宋体" w:hAnsi="宋体" w:cs="宋体"/>
          <w:sz w:val="28"/>
          <w:szCs w:val="28"/>
        </w:rPr>
        <w:t>一旦甲、乙双方就修改意见达成一致，应以补充协议形式经双方加盖合同印章确认，视为本合同有效组成部分，与本合同具有同等法律效力。</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12.3</w:t>
      </w:r>
      <w:r>
        <w:rPr>
          <w:rFonts w:ascii="宋体" w:eastAsia="宋体" w:hAnsi="宋体" w:cs="宋体"/>
          <w:sz w:val="28"/>
          <w:szCs w:val="28"/>
        </w:rPr>
        <w:t>本合同一式四份，甲、乙双方各执两份，具有同等法律效力。</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地址：</w:t>
      </w:r>
      <w:r>
        <w:rPr>
          <w:rFonts w:ascii="宋体" w:eastAsia="宋体" w:hAnsi="宋体" w:cs="宋体"/>
          <w:sz w:val="28"/>
          <w:szCs w:val="28"/>
        </w:rPr>
        <w:t xml:space="preserve">                     </w:t>
      </w:r>
      <w:r>
        <w:rPr>
          <w:rFonts w:ascii="宋体" w:eastAsia="宋体" w:hAnsi="宋体" w:cs="宋体"/>
          <w:sz w:val="28"/>
          <w:szCs w:val="28"/>
        </w:rPr>
        <w:t>地址：</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邮编：</w:t>
      </w:r>
      <w:r>
        <w:rPr>
          <w:rFonts w:ascii="宋体" w:eastAsia="宋体" w:hAnsi="宋体" w:cs="宋体"/>
          <w:sz w:val="28"/>
          <w:szCs w:val="28"/>
        </w:rPr>
        <w:t xml:space="preserve">                     </w:t>
      </w:r>
      <w:r>
        <w:rPr>
          <w:rFonts w:ascii="宋体" w:eastAsia="宋体" w:hAnsi="宋体" w:cs="宋体"/>
          <w:sz w:val="28"/>
          <w:szCs w:val="28"/>
        </w:rPr>
        <w:t>邮编：</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电话：</w:t>
      </w:r>
      <w:r>
        <w:rPr>
          <w:rFonts w:ascii="宋体" w:eastAsia="宋体" w:hAnsi="宋体" w:cs="宋体"/>
          <w:sz w:val="28"/>
          <w:szCs w:val="28"/>
        </w:rPr>
        <w:t xml:space="preserve">                     </w:t>
      </w:r>
      <w:r>
        <w:rPr>
          <w:rFonts w:ascii="宋体" w:eastAsia="宋体" w:hAnsi="宋体" w:cs="宋体"/>
          <w:sz w:val="28"/>
          <w:szCs w:val="28"/>
        </w:rPr>
        <w:t>电话：</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传真：</w:t>
      </w:r>
      <w:r>
        <w:rPr>
          <w:rFonts w:ascii="宋体" w:eastAsia="宋体" w:hAnsi="宋体" w:cs="宋体"/>
          <w:sz w:val="28"/>
          <w:szCs w:val="28"/>
        </w:rPr>
        <w:t xml:space="preserve">                     </w:t>
      </w:r>
      <w:r>
        <w:rPr>
          <w:rFonts w:ascii="宋体" w:eastAsia="宋体" w:hAnsi="宋体" w:cs="宋体"/>
          <w:sz w:val="28"/>
          <w:szCs w:val="28"/>
        </w:rPr>
        <w:t>传真：</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rPr>
        <w:t xml:space="preserve">                 </w:t>
      </w:r>
      <w:r>
        <w:rPr>
          <w:rFonts w:ascii="宋体" w:eastAsia="宋体" w:hAnsi="宋体" w:cs="宋体"/>
          <w:sz w:val="28"/>
          <w:szCs w:val="28"/>
        </w:rPr>
        <w:t>开户银行：</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账号：</w:t>
      </w:r>
      <w:r>
        <w:rPr>
          <w:rFonts w:ascii="宋体" w:eastAsia="宋体" w:hAnsi="宋体" w:cs="宋体"/>
          <w:sz w:val="28"/>
          <w:szCs w:val="28"/>
        </w:rPr>
        <w:t xml:space="preserve">                     </w:t>
      </w:r>
      <w:r>
        <w:rPr>
          <w:rFonts w:ascii="宋体" w:eastAsia="宋体" w:hAnsi="宋体" w:cs="宋体"/>
          <w:sz w:val="28"/>
          <w:szCs w:val="28"/>
        </w:rPr>
        <w:t>账号：</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税号：</w:t>
      </w:r>
      <w:r>
        <w:rPr>
          <w:rFonts w:ascii="宋体" w:eastAsia="宋体" w:hAnsi="宋体" w:cs="宋体"/>
          <w:sz w:val="28"/>
          <w:szCs w:val="28"/>
        </w:rPr>
        <w:t xml:space="preserve">                     </w:t>
      </w:r>
      <w:r>
        <w:rPr>
          <w:rFonts w:ascii="宋体" w:eastAsia="宋体" w:hAnsi="宋体" w:cs="宋体"/>
          <w:sz w:val="28"/>
          <w:szCs w:val="28"/>
        </w:rPr>
        <w:t>税号：</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签约日期：</w:t>
      </w:r>
      <w:r>
        <w:rPr>
          <w:rFonts w:ascii="宋体" w:eastAsia="宋体" w:hAnsi="宋体" w:cs="宋体"/>
          <w:sz w:val="28"/>
          <w:szCs w:val="28"/>
        </w:rPr>
        <w:t xml:space="preserve">                 </w:t>
      </w:r>
      <w:r>
        <w:rPr>
          <w:rFonts w:ascii="宋体" w:eastAsia="宋体" w:hAnsi="宋体" w:cs="宋体"/>
          <w:sz w:val="28"/>
          <w:szCs w:val="28"/>
        </w:rPr>
        <w:t>签约日期：</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p>
    <w:p>
      <w:pPr>
        <w:widowControl w:val="0"/>
        <w:spacing w:before="0" w:after="0" w:line="620" w:lineRule="atLeast"/>
        <w:jc w:val="both"/>
        <w:rPr>
          <w:rFonts w:ascii="Times New Roman" w:eastAsia="Times New Roman" w:hAnsi="Times New Roman" w:cs="Times New Roman"/>
        </w:rPr>
      </w:pPr>
      <w:del w:id="19" w:author="袁弘信" w:date="2022-02-17T14:31:00Z">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0</wp:posOffset>
              </wp:positionH>
              <wp:positionV relativeFrom="paragraph">
                <wp:posOffset>48260</wp:posOffset>
              </wp:positionV>
              <wp:extent cx="5305425"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305425" cy="9525"/>
                      </a:xfrm>
                      <a:prstGeom prst="rect">
                        <a:avLst/>
                      </a:prstGeom>
                    </pic:spPr>
                  </pic:pic>
                </a:graphicData>
              </a:graphic>
            </wp:anchor>
          </w:drawing>
        </w:r>
      </w:del>
      <w:del w:id="20" w:author="袁弘信" w:date="2022-02-17T14:31:00Z">
        <w:r>
          <w:rPr>
            <w:rFonts w:ascii="宋体" w:eastAsia="宋体" w:hAnsi="宋体" w:cs="宋体"/>
            <w:color w:val="2E97D3"/>
            <w:sz w:val="28"/>
            <w:szCs w:val="28"/>
          </w:rPr>
          <w:delText xml:space="preserve">  </w:delText>
        </w:r>
      </w:del>
      <w:del w:id="21" w:author="袁弘信" w:date="2022-02-17T14:31:00Z">
        <w:r>
          <w:rPr>
            <w:rFonts w:ascii="宋体" w:eastAsia="宋体" w:hAnsi="宋体" w:cs="宋体"/>
            <w:color w:val="2E97D3"/>
            <w:sz w:val="28"/>
            <w:szCs w:val="28"/>
          </w:rPr>
          <w:delText>抄送：市政府办公厅，国家工商总局办公厅、市场司，市商务</w:delText>
        </w:r>
      </w:del>
    </w:p>
    <w:p>
      <w:pPr>
        <w:widowControl w:val="0"/>
        <w:spacing w:before="0" w:after="0" w:line="620" w:lineRule="atLeast"/>
        <w:jc w:val="both"/>
        <w:rPr>
          <w:rFonts w:ascii="Times New Roman" w:eastAsia="Times New Roman" w:hAnsi="Times New Roman" w:cs="Times New Roman"/>
        </w:rPr>
      </w:pPr>
      <w:del w:id="22" w:author="袁弘信" w:date="2022-02-17T14:31:00Z">
        <w:r>
          <w:rPr>
            <w:rFonts w:ascii="宋体" w:eastAsia="宋体" w:hAnsi="宋体" w:cs="宋体"/>
            <w:color w:val="2E97D3"/>
            <w:sz w:val="28"/>
            <w:szCs w:val="28"/>
          </w:rPr>
          <w:delText>委，市质监局，市煤炭行业协会。</w:delText>
        </w:r>
      </w:del>
    </w:p>
    <w:p>
      <w:pPr>
        <w:widowControl w:val="0"/>
        <w:spacing w:before="0" w:after="0" w:line="620" w:lineRule="atLeast"/>
        <w:jc w:val="both"/>
        <w:rPr>
          <w:rFonts w:ascii="Times New Roman" w:eastAsia="Times New Roman" w:hAnsi="Times New Roman" w:cs="Times New Roman"/>
        </w:rPr>
      </w:pPr>
      <w:del w:id="23" w:author="袁弘信" w:date="2022-02-17T14:31:00Z">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0</wp:posOffset>
              </wp:positionH>
              <wp:positionV relativeFrom="paragraph">
                <wp:posOffset>0</wp:posOffset>
              </wp:positionV>
              <wp:extent cx="5305425"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305425" cy="9525"/>
                      </a:xfrm>
                      <a:prstGeom prst="rect">
                        <a:avLst/>
                      </a:prstGeom>
                    </pic:spPr>
                  </pic:pic>
                </a:graphicData>
              </a:graphic>
            </wp:anchor>
          </w:drawing>
        </w:r>
      </w:del>
      <w:del w:id="24" w:author="袁弘信" w:date="2022-02-17T14:31:00Z">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0</wp:posOffset>
              </wp:positionH>
              <wp:positionV relativeFrom="paragraph">
                <wp:posOffset>449580</wp:posOffset>
              </wp:positionV>
              <wp:extent cx="5305425"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5305425" cy="9525"/>
                      </a:xfrm>
                      <a:prstGeom prst="rect">
                        <a:avLst/>
                      </a:prstGeom>
                    </pic:spPr>
                  </pic:pic>
                </a:graphicData>
              </a:graphic>
            </wp:anchor>
          </w:drawing>
        </w:r>
      </w:del>
      <w:del w:id="25" w:author="袁弘信" w:date="2022-02-17T14:31:00Z">
        <w:r>
          <w:rPr>
            <w:rFonts w:ascii="宋体" w:eastAsia="宋体" w:hAnsi="宋体" w:cs="宋体"/>
            <w:color w:val="2E97D3"/>
            <w:sz w:val="28"/>
            <w:szCs w:val="28"/>
          </w:rPr>
          <w:delText>　天津市工商行政管理局办公室　　</w:delText>
        </w:r>
      </w:del>
      <w:del w:id="26" w:author="袁弘信" w:date="2022-02-17T14:31:00Z">
        <w:r>
          <w:rPr>
            <w:rFonts w:ascii="宋体" w:eastAsia="宋体" w:hAnsi="宋体" w:cs="宋体"/>
            <w:color w:val="2E97D3"/>
            <w:sz w:val="28"/>
            <w:szCs w:val="28"/>
          </w:rPr>
          <w:delText xml:space="preserve">     </w:delText>
        </w:r>
      </w:del>
      <w:del w:id="27" w:author="袁弘信" w:date="2022-02-17T14:31:00Z">
        <w:r>
          <w:rPr>
            <w:rFonts w:ascii="宋体" w:eastAsia="宋体" w:hAnsi="宋体" w:cs="宋体"/>
            <w:color w:val="2E97D3"/>
            <w:sz w:val="28"/>
            <w:szCs w:val="28"/>
          </w:rPr>
          <w:delText>2013年12月3日印发</w:delText>
        </w:r>
      </w:del>
    </w:p>
    <w:p w:rsidR="00A77B3E"/>
    <w:sectPr>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