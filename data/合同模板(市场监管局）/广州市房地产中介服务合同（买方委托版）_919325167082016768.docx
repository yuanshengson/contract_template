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40" w:lineRule="atLeast"/>
        <w:rPr>
          <w:rFonts w:ascii="Times New Roman" w:eastAsia="Times New Roman" w:hAnsi="Times New Roman" w:cs="Times New Roman"/>
        </w:rPr>
      </w:pPr>
      <w:r>
        <w:rPr>
          <w:rFonts w:ascii="宋体" w:eastAsia="宋体" w:hAnsi="宋体" w:cs="宋体"/>
          <w:sz w:val="28"/>
          <w:szCs w:val="28"/>
        </w:rPr>
        <w:t>SF</w:t>
      </w:r>
      <w:del w:id="0" w:author="林桂琼" w:date="2014-06-04T16:20:00Z">
        <w:r>
          <w:rPr>
            <w:rFonts w:ascii="宋体" w:eastAsia="宋体" w:hAnsi="宋体" w:cs="宋体"/>
            <w:color w:val="B5082E"/>
            <w:sz w:val="28"/>
            <w:szCs w:val="28"/>
          </w:rPr>
          <w:delText>-</w:delText>
        </w:r>
      </w:del>
      <w:ins w:id="1" w:author="林桂琼" w:date="2014-06-04T16:21:00Z">
        <w:r>
          <w:rPr>
            <w:rFonts w:ascii="宋体" w:eastAsia="宋体" w:hAnsi="宋体" w:cs="宋体"/>
            <w:color w:val="B5082E"/>
            <w:sz w:val="28"/>
            <w:szCs w:val="28"/>
          </w:rPr>
          <w:t>—</w:t>
        </w:r>
      </w:ins>
      <w:r>
        <w:rPr>
          <w:rFonts w:ascii="宋体" w:eastAsia="宋体" w:hAnsi="宋体" w:cs="宋体"/>
          <w:sz w:val="28"/>
          <w:szCs w:val="28"/>
        </w:rPr>
        <w:t>2014</w:t>
      </w:r>
      <w:ins w:id="2" w:author="☁️" w:date="2022-01-26T14:54:00Z">
        <w:r>
          <w:rPr>
            <w:rFonts w:ascii="宋体" w:eastAsia="宋体" w:hAnsi="宋体" w:cs="宋体"/>
            <w:b/>
            <w:bCs/>
            <w:color w:val="2E97D3"/>
            <w:sz w:val="28"/>
            <w:szCs w:val="28"/>
          </w:rPr>
          <w:t>—</w:t>
        </w:r>
      </w:ins>
      <w:del w:id="3" w:author="☁️" w:date="2022-01-26T14:54:00Z">
        <w:r>
          <w:rPr>
            <w:rFonts w:ascii="宋体" w:eastAsia="宋体" w:hAnsi="宋体" w:cs="宋体"/>
            <w:color w:val="2E97D3"/>
            <w:sz w:val="28"/>
            <w:szCs w:val="28"/>
          </w:rPr>
          <w:delText>-</w:delText>
        </w:r>
      </w:del>
      <w:ins w:id="4" w:author="林桂琼" w:date="2014-06-04T16:21:00Z">
        <w:del w:id="5" w:author="☁️" w:date="2022-01-26T14:54:00Z">
          <w:r>
            <w:rPr>
              <w:rFonts w:ascii="宋体" w:eastAsia="宋体" w:hAnsi="宋体" w:cs="宋体"/>
              <w:color w:val="2E97D3"/>
              <w:sz w:val="28"/>
              <w:szCs w:val="28"/>
            </w:rPr>
            <w:delText>—</w:delText>
          </w:r>
        </w:del>
      </w:ins>
      <w:r>
        <w:rPr>
          <w:rFonts w:ascii="宋体" w:eastAsia="宋体" w:hAnsi="宋体" w:cs="宋体"/>
          <w:sz w:val="28"/>
          <w:szCs w:val="28"/>
        </w:rPr>
        <w:t>1001</w:t>
      </w:r>
    </w:p>
    <w:p>
      <w:pPr>
        <w:widowControl w:val="0"/>
        <w:spacing w:before="0" w:after="0"/>
        <w:ind w:firstLine="640"/>
        <w:jc w:val="right"/>
        <w:rPr>
          <w:rFonts w:ascii="Times New Roman" w:eastAsia="Times New Roman" w:hAnsi="Times New Roman" w:cs="Times New Roman"/>
          <w:sz w:val="32"/>
          <w:szCs w:val="32"/>
        </w:rPr>
      </w:pPr>
      <w:r>
        <w:rPr>
          <w:rFonts w:ascii="宋体" w:eastAsia="宋体" w:hAnsi="宋体" w:cs="宋体"/>
          <w:sz w:val="32"/>
          <w:szCs w:val="32"/>
        </w:rPr>
        <w:t>合同编号：穗房</w:t>
      </w:r>
      <w:r>
        <w:rPr>
          <w:rFonts w:ascii="宋体" w:eastAsia="宋体" w:hAnsi="宋体" w:cs="宋体"/>
          <w:sz w:val="32"/>
          <w:szCs w:val="32"/>
        </w:rPr>
        <w:t>中介</w:t>
      </w:r>
      <w:r>
        <w:rPr>
          <w:rFonts w:ascii="宋体" w:eastAsia="宋体" w:hAnsi="宋体" w:cs="宋体"/>
          <w:sz w:val="32"/>
          <w:szCs w:val="32"/>
        </w:rPr>
        <w:t>合字</w:t>
      </w:r>
      <w:r>
        <w:rPr>
          <w:rFonts w:ascii="宋体" w:eastAsia="宋体" w:hAnsi="宋体" w:cs="宋体"/>
          <w:sz w:val="32"/>
          <w:szCs w:val="32"/>
        </w:rPr>
        <w:t xml:space="preserve">      </w:t>
      </w:r>
      <w:r>
        <w:rPr>
          <w:rFonts w:ascii="宋体" w:eastAsia="宋体" w:hAnsi="宋体" w:cs="宋体"/>
          <w:sz w:val="32"/>
          <w:szCs w:val="32"/>
        </w:rPr>
        <w:t>号</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ind w:firstLine="640"/>
        <w:jc w:val="both"/>
        <w:rPr>
          <w:rFonts w:ascii="Times New Roman" w:eastAsia="Times New Roman" w:hAnsi="Times New Roman" w:cs="Times New Roman"/>
          <w:sz w:val="32"/>
          <w:szCs w:val="32"/>
        </w:rPr>
      </w:pPr>
      <w:r>
        <w:rPr>
          <w:rStyle w:val="CommentReference"/>
        </w:rPr>
        <w:commentReference w:id="6"/>
      </w:r>
      <w:commentRangeStart w:id="7"/>
    </w:p>
    <w:p>
      <w:pPr>
        <w:widowControl w:val="0"/>
        <w:spacing w:before="0" w:after="0"/>
        <w:ind w:firstLine="640"/>
        <w:jc w:val="both"/>
        <w:rPr>
          <w:rFonts w:ascii="Times New Roman" w:eastAsia="Times New Roman" w:hAnsi="Times New Roman" w:cs="Times New Roman"/>
          <w:sz w:val="32"/>
          <w:szCs w:val="32"/>
        </w:rPr>
      </w:pPr>
      <w:commentRangeEnd w:id="7"/>
      <w:r>
        <w:rPr>
          <w:rStyle w:val="CommentReference"/>
        </w:rPr>
        <w:commentReference w:id="7"/>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52"/>
          <w:szCs w:val="52"/>
        </w:rPr>
        <w:t>广州市</w:t>
      </w:r>
      <w:r>
        <w:rPr>
          <w:rFonts w:ascii="宋体" w:eastAsia="宋体" w:hAnsi="宋体" w:cs="宋体"/>
          <w:sz w:val="52"/>
          <w:szCs w:val="52"/>
        </w:rPr>
        <w:t>房屋</w:t>
      </w:r>
      <w:r>
        <w:rPr>
          <w:rFonts w:ascii="宋体" w:eastAsia="宋体" w:hAnsi="宋体" w:cs="宋体"/>
          <w:sz w:val="52"/>
          <w:szCs w:val="52"/>
        </w:rPr>
        <w:t>买卖</w:t>
      </w:r>
      <w:r>
        <w:rPr>
          <w:rFonts w:ascii="宋体" w:eastAsia="宋体" w:hAnsi="宋体" w:cs="宋体"/>
          <w:sz w:val="52"/>
          <w:szCs w:val="52"/>
        </w:rPr>
        <w:t>中介服务</w:t>
      </w:r>
      <w:r>
        <w:rPr>
          <w:rFonts w:ascii="宋体" w:eastAsia="宋体" w:hAnsi="宋体" w:cs="宋体"/>
          <w:sz w:val="52"/>
          <w:szCs w:val="52"/>
        </w:rPr>
        <w:t>合同</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32"/>
          <w:szCs w:val="32"/>
        </w:rPr>
        <w:t>（买方委托版）</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32"/>
          <w:szCs w:val="32"/>
        </w:rPr>
        <w:t>广州市国土资源和房屋管理局</w:t>
      </w:r>
      <w:r>
        <w:rPr>
          <w:rFonts w:ascii="宋体" w:eastAsia="宋体" w:hAnsi="宋体" w:cs="宋体"/>
          <w:sz w:val="32"/>
          <w:szCs w:val="32"/>
        </w:rPr>
        <w:t xml:space="preserve"> </w:t>
      </w:r>
      <w:r>
        <w:rPr>
          <w:rFonts w:ascii="宋体" w:eastAsia="宋体" w:hAnsi="宋体" w:cs="宋体"/>
          <w:sz w:val="32"/>
          <w:szCs w:val="32"/>
        </w:rPr>
        <w:t>制定</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pacing w:val="54"/>
          <w:sz w:val="32"/>
          <w:szCs w:val="32"/>
        </w:rPr>
        <w:t>广州市工商行政管理</w:t>
      </w:r>
      <w:r>
        <w:rPr>
          <w:rFonts w:ascii="宋体" w:eastAsia="宋体" w:hAnsi="宋体" w:cs="宋体"/>
          <w:sz w:val="32"/>
          <w:szCs w:val="32"/>
        </w:rPr>
        <w:t xml:space="preserve">局 </w:t>
      </w:r>
      <w:r>
        <w:rPr>
          <w:rFonts w:ascii="宋体" w:eastAsia="宋体" w:hAnsi="宋体" w:cs="宋体"/>
          <w:sz w:val="32"/>
          <w:szCs w:val="32"/>
        </w:rPr>
        <w:t xml:space="preserve">监制 </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房屋</w:t>
      </w:r>
      <w:r>
        <w:rPr>
          <w:rFonts w:ascii="宋体" w:eastAsia="宋体" w:hAnsi="宋体" w:cs="宋体"/>
          <w:sz w:val="44"/>
          <w:szCs w:val="44"/>
        </w:rPr>
        <w:t>买卖</w:t>
      </w:r>
      <w:r>
        <w:rPr>
          <w:rFonts w:ascii="宋体" w:eastAsia="宋体" w:hAnsi="宋体" w:cs="宋体"/>
          <w:sz w:val="44"/>
          <w:szCs w:val="44"/>
        </w:rPr>
        <w:t>中介服务</w:t>
      </w:r>
      <w:r>
        <w:rPr>
          <w:rFonts w:ascii="宋体" w:eastAsia="宋体" w:hAnsi="宋体" w:cs="宋体"/>
          <w:sz w:val="44"/>
          <w:szCs w:val="44"/>
        </w:rPr>
        <w:t>合同说明</w:t>
      </w: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1．本合同签订之前，各方当事人应当仔细阅读本合同全部条款，充分协商，对合同条款及用词理解不一致的，应当协商达成一致意见，必要时可在合同中对其进行明确约定。合同生效后，当事人因合同条款及用词理解不一致等发生纠纷，应通过协商解决；不能通过协商解决的，可以遵循合同约定的争议解决途径依法向人民法院起诉或向仲裁机构申请仲裁。</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2．本合同为示范文本。为体现合同各方当事人的自愿原则，本合同文本中相关条款后都有空白行，供当事人自行约定或补充约定。</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3．对合同文本【】中选择内容、空格部位填写及其他需要删除或添加的内容，各方当事人应当协商确定。</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4．在签订合同前，有关当事人应当出示必须由其本人提供的有关证书和证明文件。</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5．根据国家有关规定，房地产中介服务机构或者从业人员不得代收代管存量房交易资金。如有违反的，请向广州市房地产中介协会反映（电话：66676400）。</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6．根据物价部门有关规定，房屋买卖代理收费，按成交价格总额的0.5%～2.5%计收。实行独家代理的，收费标准由委托方与房地产中介机构协商，可适当提高，但最高不超过成交价格的3%。前述房屋买卖代理收费标准，是指向房屋买卖双方合计收取的费用标准。如发现中介机构超标收费的，可向物价部门反映（电话：12358）。</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7</w:t>
      </w:r>
      <w:r>
        <w:rPr>
          <w:rFonts w:ascii="宋体" w:eastAsia="宋体" w:hAnsi="宋体" w:cs="宋体"/>
          <w:spacing w:val="-6"/>
          <w:sz w:val="32"/>
          <w:szCs w:val="32"/>
        </w:rPr>
        <w:t>．本合同说明部分，各方当事人确认已经阅读，并签章如下：</w:t>
      </w: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甲方（盖章）：</w:t>
      </w:r>
      <w:r>
        <w:rPr>
          <w:rFonts w:ascii="宋体" w:eastAsia="宋体" w:hAnsi="宋体" w:cs="宋体"/>
          <w:sz w:val="32"/>
          <w:szCs w:val="32"/>
        </w:rPr>
        <w:t xml:space="preserve">                    </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委托代理人（签章）：</w:t>
      </w:r>
      <w:r>
        <w:rPr>
          <w:rFonts w:ascii="宋体" w:eastAsia="宋体" w:hAnsi="宋体" w:cs="宋体"/>
          <w:sz w:val="32"/>
          <w:szCs w:val="32"/>
        </w:rPr>
        <w:t xml:space="preserve">           </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日期：</w:t>
      </w:r>
      <w:r>
        <w:rPr>
          <w:rFonts w:ascii="宋体" w:eastAsia="宋体" w:hAnsi="宋体" w:cs="宋体"/>
          <w:sz w:val="32"/>
          <w:szCs w:val="32"/>
        </w:rPr>
        <w:t xml:space="preserve">                              </w:t>
      </w: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乙方（签章）：</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经纪人及执业证号（签章）：</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日期：</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line="760" w:lineRule="atLeast"/>
        <w:jc w:val="both"/>
        <w:rPr>
          <w:rFonts w:ascii="Times New Roman" w:eastAsia="Times New Roman" w:hAnsi="Times New Roman" w:cs="Times New Roman"/>
        </w:rPr>
      </w:pPr>
    </w:p>
    <w:p>
      <w:pPr>
        <w:widowControl w:val="0"/>
        <w:spacing w:before="0" w:after="0" w:line="760" w:lineRule="atLeast"/>
        <w:jc w:val="both"/>
        <w:rPr>
          <w:rFonts w:ascii="Times New Roman" w:eastAsia="Times New Roman" w:hAnsi="Times New Roman" w:cs="Times New Roman"/>
        </w:rPr>
      </w:pPr>
    </w:p>
    <w:p>
      <w:pPr>
        <w:widowControl w:val="0"/>
        <w:spacing w:before="0" w:after="0" w:line="760" w:lineRule="atLeast"/>
        <w:jc w:val="both"/>
        <w:rPr>
          <w:rFonts w:ascii="Times New Roman" w:eastAsia="Times New Roman" w:hAnsi="Times New Roman" w:cs="Times New Roman"/>
        </w:rPr>
      </w:pPr>
    </w:p>
    <w:p>
      <w:pPr>
        <w:widowControl w:val="0"/>
        <w:spacing w:before="0" w:after="0" w:line="760" w:lineRule="atLeast"/>
        <w:jc w:val="both"/>
        <w:rPr>
          <w:rFonts w:ascii="Times New Roman" w:eastAsia="Times New Roman" w:hAnsi="Times New Roman" w:cs="Times New Roman"/>
        </w:rPr>
      </w:pPr>
    </w:p>
    <w:p>
      <w:pPr>
        <w:widowControl w:val="0"/>
        <w:spacing w:before="0" w:after="0" w:line="440" w:lineRule="atLeast"/>
        <w:jc w:val="right"/>
        <w:rPr>
          <w:rFonts w:ascii="Times New Roman" w:eastAsia="Times New Roman" w:hAnsi="Times New Roman" w:cs="Times New Roman"/>
        </w:rPr>
      </w:pPr>
      <w:r>
        <w:rPr>
          <w:rFonts w:ascii="宋体" w:eastAsia="宋体" w:hAnsi="宋体" w:cs="宋体"/>
        </w:rPr>
        <w:t>合同编号：穗房中介合字</w:t>
      </w:r>
      <w:r>
        <w:rPr>
          <w:rFonts w:ascii="宋体" w:eastAsia="宋体" w:hAnsi="宋体" w:cs="宋体"/>
        </w:rPr>
        <w:t xml:space="preserve">      </w:t>
      </w:r>
      <w:r>
        <w:rPr>
          <w:rFonts w:ascii="宋体" w:eastAsia="宋体" w:hAnsi="宋体" w:cs="宋体"/>
        </w:rPr>
        <w:t>号</w:t>
      </w:r>
    </w:p>
    <w:p>
      <w:pPr>
        <w:widowControl w:val="0"/>
        <w:spacing w:before="0" w:after="0" w:line="440" w:lineRule="atLeast"/>
        <w:jc w:val="right"/>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52"/>
          <w:szCs w:val="52"/>
        </w:rPr>
        <w:t>广州市房屋买卖中介服务合同</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28"/>
          <w:szCs w:val="28"/>
        </w:rPr>
        <w:t>（买方委托）</w:t>
      </w:r>
    </w:p>
    <w:p>
      <w:pPr>
        <w:widowControl w:val="0"/>
        <w:spacing w:before="0" w:after="0" w:line="480" w:lineRule="atLeast"/>
        <w:jc w:val="center"/>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甲方（买方）：</w:t>
      </w:r>
      <w:r>
        <w:rPr>
          <w:rFonts w:ascii="宋体" w:eastAsia="宋体" w:hAnsi="宋体" w:cs="宋体"/>
          <w:sz w:val="28"/>
          <w:szCs w:val="28"/>
          <w:u w:val="single"/>
        </w:rPr>
        <w:t xml:space="preserve">            </w:t>
      </w:r>
      <w:r>
        <w:rPr>
          <w:rFonts w:ascii="宋体" w:eastAsia="宋体" w:hAnsi="宋体" w:cs="宋体"/>
          <w:sz w:val="28"/>
          <w:szCs w:val="28"/>
        </w:rPr>
        <w:t>；【证件类型：</w:t>
      </w:r>
      <w:r>
        <w:rPr>
          <w:rFonts w:ascii="宋体" w:eastAsia="宋体" w:hAnsi="宋体" w:cs="宋体"/>
          <w:sz w:val="28"/>
          <w:szCs w:val="28"/>
          <w:u w:val="single"/>
        </w:rPr>
        <w:t xml:space="preserve">   </w:t>
      </w:r>
      <w:ins w:id="8" w:author="☁️" w:date="2022-01-27T17:34: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】号码：</w:t>
      </w:r>
      <w:r>
        <w:rPr>
          <w:rFonts w:ascii="宋体" w:eastAsia="宋体" w:hAnsi="宋体" w:cs="宋体"/>
          <w:sz w:val="28"/>
          <w:szCs w:val="28"/>
          <w:u w:val="single"/>
        </w:rPr>
        <w:t xml:space="preserve">     </w:t>
      </w:r>
      <w:ins w:id="9" w:author="☁️" w:date="2022-01-27T17:34:00Z">
        <w:r>
          <w:rPr>
            <w:rFonts w:ascii="宋体" w:eastAsia="宋体" w:hAnsi="宋体" w:cs="宋体"/>
            <w:color w:val="2E97D3"/>
            <w:sz w:val="22"/>
            <w:szCs w:val="22"/>
            <w:u w:val="single" w:color="2E97D3"/>
          </w:rPr>
          <w:t xml:space="preserve">    </w:t>
        </w:r>
      </w:ins>
      <w:ins w:id="10" w:author="☁️" w:date="2022-01-27T17:34: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sz w:val="28"/>
          <w:szCs w:val="28"/>
          <w:u w:val="single"/>
        </w:rPr>
        <w:t xml:space="preserve">        </w:t>
      </w:r>
      <w:ins w:id="11" w:author="☁️" w:date="2022-01-27T17:34:00Z">
        <w:r>
          <w:rPr>
            <w:rFonts w:ascii="宋体" w:eastAsia="宋体" w:hAnsi="宋体" w:cs="宋体"/>
            <w:color w:val="2E97D3"/>
            <w:sz w:val="22"/>
            <w:szCs w:val="22"/>
            <w:u w:val="single" w:color="2E97D3"/>
          </w:rPr>
          <w:t xml:space="preserve">      </w:t>
        </w:r>
      </w:ins>
      <w:ins w:id="12" w:author="☁️" w:date="2022-01-27T17:34: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；联系地址：</w:t>
      </w:r>
      <w:r>
        <w:rPr>
          <w:rFonts w:ascii="宋体" w:eastAsia="宋体" w:hAnsi="宋体" w:cs="宋体"/>
          <w:sz w:val="28"/>
          <w:szCs w:val="28"/>
          <w:u w:val="single"/>
        </w:rPr>
        <w:t xml:space="preserve">                </w:t>
      </w:r>
      <w:ins w:id="13" w:author="☁️" w:date="2022-01-27T17:34:00Z">
        <w:r>
          <w:rPr>
            <w:rFonts w:ascii="宋体" w:eastAsia="宋体" w:hAnsi="宋体" w:cs="宋体"/>
            <w:color w:val="2E97D3"/>
            <w:sz w:val="22"/>
            <w:szCs w:val="22"/>
            <w:u w:val="single" w:color="2E97D3"/>
          </w:rPr>
          <w:t xml:space="preserve"> </w:t>
        </w:r>
      </w:ins>
      <w:ins w:id="14" w:author="☁️" w:date="2022-01-27T17:34: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委托代理人：</w:t>
      </w:r>
      <w:r>
        <w:rPr>
          <w:rFonts w:ascii="宋体" w:eastAsia="宋体" w:hAnsi="宋体" w:cs="宋体"/>
          <w:sz w:val="28"/>
          <w:szCs w:val="28"/>
          <w:u w:val="single"/>
        </w:rPr>
        <w:t xml:space="preserve">             </w:t>
      </w:r>
      <w:r>
        <w:rPr>
          <w:rFonts w:ascii="宋体" w:eastAsia="宋体" w:hAnsi="宋体" w:cs="宋体"/>
          <w:sz w:val="28"/>
          <w:szCs w:val="28"/>
        </w:rPr>
        <w:t>；【证件类型：</w:t>
      </w:r>
      <w:r>
        <w:rPr>
          <w:rFonts w:ascii="宋体" w:eastAsia="宋体" w:hAnsi="宋体" w:cs="宋体"/>
          <w:sz w:val="28"/>
          <w:szCs w:val="28"/>
          <w:u w:val="single"/>
        </w:rPr>
        <w:t xml:space="preserve">      </w:t>
      </w:r>
      <w:r>
        <w:rPr>
          <w:rFonts w:ascii="宋体" w:eastAsia="宋体" w:hAnsi="宋体" w:cs="宋体"/>
          <w:sz w:val="28"/>
          <w:szCs w:val="28"/>
        </w:rPr>
        <w:t>】号码：</w:t>
      </w:r>
      <w:r>
        <w:rPr>
          <w:rFonts w:ascii="宋体" w:eastAsia="宋体" w:hAnsi="宋体" w:cs="宋体"/>
          <w:sz w:val="28"/>
          <w:szCs w:val="28"/>
          <w:u w:val="single"/>
        </w:rPr>
        <w:t xml:space="preserve">    </w:t>
      </w:r>
      <w:ins w:id="15" w:author="☁️" w:date="2022-01-27T17:34:00Z">
        <w:r>
          <w:rPr>
            <w:rFonts w:ascii="宋体" w:eastAsia="宋体" w:hAnsi="宋体" w:cs="宋体"/>
            <w:color w:val="2E97D3"/>
            <w:sz w:val="22"/>
            <w:szCs w:val="22"/>
            <w:u w:val="single" w:color="2E97D3"/>
          </w:rPr>
          <w:t xml:space="preserve">      </w:t>
        </w:r>
      </w:ins>
      <w:ins w:id="16" w:author="☁️" w:date="2022-01-27T17:34:00Z">
        <w:r>
          <w:rPr>
            <w:rFonts w:ascii="宋体" w:eastAsia="宋体" w:hAnsi="宋体" w:cs="宋体"/>
            <w:color w:val="2E97D3"/>
            <w:sz w:val="22"/>
            <w:szCs w:val="22"/>
            <w:u w:val="single" w:color="2E97D3"/>
          </w:rPr>
          <w:t xml:space="preserve">      </w:t>
        </w:r>
      </w:ins>
      <w:ins w:id="17" w:author="☁️" w:date="2022-01-27T17:34: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sz w:val="28"/>
          <w:szCs w:val="28"/>
          <w:u w:val="single"/>
        </w:rPr>
        <w:t xml:space="preserve">     </w:t>
      </w:r>
      <w:ins w:id="18" w:author="☁️" w:date="2022-01-27T17:35:00Z">
        <w:r>
          <w:rPr>
            <w:rFonts w:ascii="宋体" w:eastAsia="宋体" w:hAnsi="宋体" w:cs="宋体"/>
            <w:color w:val="2E97D3"/>
            <w:sz w:val="22"/>
            <w:szCs w:val="22"/>
            <w:u w:val="single" w:color="2E97D3"/>
          </w:rPr>
          <w:t xml:space="preserve"> </w:t>
        </w:r>
      </w:ins>
      <w:ins w:id="19" w:author="☁️" w:date="2022-01-27T17:35: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；联系地址：</w:t>
      </w:r>
      <w:r>
        <w:rPr>
          <w:rFonts w:ascii="宋体" w:eastAsia="宋体" w:hAnsi="宋体" w:cs="宋体"/>
          <w:sz w:val="28"/>
          <w:szCs w:val="28"/>
          <w:u w:val="single"/>
        </w:rPr>
        <w:t xml:space="preserve">          </w:t>
      </w:r>
      <w:ins w:id="20" w:author="☁️" w:date="2022-01-27T17:35:00Z">
        <w:r>
          <w:rPr>
            <w:rFonts w:ascii="宋体" w:eastAsia="宋体" w:hAnsi="宋体" w:cs="宋体"/>
            <w:color w:val="2E97D3"/>
            <w:sz w:val="22"/>
            <w:szCs w:val="22"/>
            <w:u w:val="single" w:color="2E97D3"/>
          </w:rPr>
          <w:t xml:space="preserve">    </w:t>
        </w:r>
      </w:ins>
      <w:ins w:id="21" w:author="☁️" w:date="2022-01-27T17:35:00Z">
        <w:r>
          <w:rPr>
            <w:rFonts w:ascii="宋体" w:eastAsia="宋体" w:hAnsi="宋体" w:cs="宋体"/>
            <w:color w:val="2E97D3"/>
            <w:sz w:val="22"/>
            <w:szCs w:val="22"/>
            <w:u w:val="single" w:color="2E97D3"/>
          </w:rPr>
          <w:t xml:space="preserve">      </w:t>
        </w:r>
      </w:ins>
      <w:ins w:id="22" w:author="☁️" w:date="2022-01-27T17:35: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乙方（房地产中介服务机构）：</w:t>
      </w:r>
      <w:r>
        <w:rPr>
          <w:rFonts w:ascii="宋体" w:eastAsia="宋体" w:hAnsi="宋体" w:cs="宋体"/>
          <w:sz w:val="28"/>
          <w:szCs w:val="28"/>
          <w:u w:val="single"/>
        </w:rPr>
        <w:t xml:space="preserve">             </w:t>
      </w:r>
      <w:ins w:id="23" w:author="☁️" w:date="2022-01-27T17:35:00Z">
        <w:r>
          <w:rPr>
            <w:rFonts w:ascii="宋体" w:eastAsia="宋体" w:hAnsi="宋体" w:cs="宋体"/>
            <w:color w:val="2E97D3"/>
            <w:sz w:val="22"/>
            <w:szCs w:val="22"/>
            <w:u w:val="single" w:color="2E97D3"/>
          </w:rPr>
          <w:t xml:space="preserve">    </w:t>
        </w:r>
      </w:ins>
      <w:ins w:id="24" w:author="☁️" w:date="2022-01-27T17:35:00Z">
        <w:r>
          <w:rPr>
            <w:rFonts w:ascii="宋体" w:eastAsia="宋体" w:hAnsi="宋体" w:cs="宋体"/>
            <w:color w:val="2E97D3"/>
            <w:sz w:val="22"/>
            <w:szCs w:val="22"/>
            <w:u w:val="single" w:color="2E97D3"/>
          </w:rPr>
          <w:t xml:space="preserve">      </w:t>
        </w:r>
      </w:ins>
      <w:ins w:id="25" w:author="☁️" w:date="2022-01-27T17:35: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资质证号：</w:t>
      </w:r>
      <w:r>
        <w:rPr>
          <w:rFonts w:ascii="宋体" w:eastAsia="宋体" w:hAnsi="宋体" w:cs="宋体"/>
          <w:sz w:val="28"/>
          <w:szCs w:val="28"/>
          <w:u w:val="single"/>
        </w:rPr>
        <w:t xml:space="preserve">     </w:t>
      </w:r>
      <w:ins w:id="26" w:author="☁️" w:date="2022-01-27T17:35:00Z">
        <w:r>
          <w:rPr>
            <w:rFonts w:ascii="宋体" w:eastAsia="宋体" w:hAnsi="宋体" w:cs="宋体"/>
            <w:color w:val="2E97D3"/>
            <w:sz w:val="22"/>
            <w:szCs w:val="22"/>
            <w:u w:val="single" w:color="2E97D3"/>
          </w:rPr>
          <w:t xml:space="preserve">     </w:t>
        </w:r>
      </w:ins>
      <w:ins w:id="27" w:author="☁️" w:date="2022-01-27T17:35: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；营业执照号码：</w:t>
      </w:r>
      <w:r>
        <w:rPr>
          <w:rFonts w:ascii="宋体" w:eastAsia="宋体" w:hAnsi="宋体" w:cs="宋体"/>
          <w:sz w:val="28"/>
          <w:szCs w:val="28"/>
          <w:u w:val="single"/>
        </w:rPr>
        <w:t xml:space="preserve">     </w:t>
      </w:r>
      <w:ins w:id="28" w:author="☁️" w:date="2022-01-27T17:35:00Z">
        <w:r>
          <w:rPr>
            <w:rFonts w:ascii="宋体" w:eastAsia="宋体" w:hAnsi="宋体" w:cs="宋体"/>
            <w:color w:val="2E97D3"/>
            <w:sz w:val="22"/>
            <w:szCs w:val="22"/>
            <w:u w:val="single" w:color="2E97D3"/>
          </w:rPr>
          <w:t xml:space="preserve">     </w:t>
        </w:r>
      </w:ins>
      <w:ins w:id="29" w:author="☁️" w:date="2022-01-27T17:35: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600"/>
        <w:jc w:val="both"/>
        <w:rPr>
          <w:rFonts w:ascii="Times New Roman" w:eastAsia="Times New Roman" w:hAnsi="Times New Roman" w:cs="Times New Roman"/>
        </w:rPr>
      </w:pPr>
      <w:r>
        <w:rPr>
          <w:rFonts w:ascii="宋体" w:eastAsia="宋体" w:hAnsi="宋体" w:cs="宋体"/>
          <w:sz w:val="28"/>
          <w:szCs w:val="28"/>
        </w:rPr>
        <w:t>甲方于</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日委托乙方购买房地产，提供中介服务，达成如下协议：</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sz w:val="28"/>
          <w:szCs w:val="28"/>
        </w:rPr>
        <w:t xml:space="preserve"> 拟购房地产的基本情况</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1．房地产所在区域：</w:t>
      </w:r>
      <w:r>
        <w:rPr>
          <w:rFonts w:ascii="宋体" w:eastAsia="宋体" w:hAnsi="宋体" w:cs="宋体"/>
          <w:sz w:val="28"/>
          <w:szCs w:val="28"/>
          <w:u w:val="single"/>
        </w:rPr>
        <w:t xml:space="preserve">                     </w:t>
      </w:r>
      <w:ins w:id="30" w:author="☁️" w:date="2022-01-27T17:35:00Z">
        <w:r>
          <w:rPr>
            <w:rFonts w:ascii="宋体" w:eastAsia="宋体" w:hAnsi="宋体" w:cs="宋体"/>
            <w:color w:val="2E97D3"/>
            <w:sz w:val="22"/>
            <w:szCs w:val="22"/>
            <w:u w:val="single" w:color="2E97D3"/>
          </w:rPr>
          <w:t xml:space="preserve">  </w:t>
        </w:r>
      </w:ins>
      <w:ins w:id="31" w:author="☁️" w:date="2022-01-27T17:35:00Z">
        <w:r>
          <w:rPr>
            <w:rFonts w:ascii="宋体" w:eastAsia="宋体" w:hAnsi="宋体" w:cs="宋体"/>
            <w:color w:val="2E97D3"/>
            <w:sz w:val="22"/>
            <w:szCs w:val="22"/>
            <w:u w:val="single" w:color="2E97D3"/>
          </w:rPr>
          <w:t xml:space="preserve">      </w:t>
        </w:r>
      </w:ins>
      <w:ins w:id="32" w:author="☁️" w:date="2022-01-27T17:35:00Z">
        <w:r>
          <w:rPr>
            <w:rFonts w:ascii="宋体" w:eastAsia="宋体" w:hAnsi="宋体" w:cs="宋体"/>
            <w:color w:val="2E97D3"/>
            <w:sz w:val="22"/>
            <w:szCs w:val="22"/>
            <w:u w:val="single" w:color="2E97D3"/>
          </w:rPr>
          <w:t xml:space="preserve">      </w:t>
        </w:r>
      </w:ins>
      <w:ins w:id="33" w:author="☁️" w:date="2022-01-27T17:35:00Z">
        <w:r>
          <w:rPr>
            <w:rFonts w:ascii="宋体" w:eastAsia="宋体" w:hAnsi="宋体" w:cs="宋体"/>
            <w:color w:val="2E97D3"/>
            <w:sz w:val="22"/>
            <w:szCs w:val="22"/>
            <w:u w:val="single" w:color="2E97D3"/>
          </w:rPr>
          <w:t xml:space="preserve">      </w:t>
        </w:r>
      </w:ins>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2．房屋使用性质：【住宅】【商铺】【办公】【其他：</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3．【建筑面积】【套内建筑面积】：</w:t>
      </w:r>
      <w:r>
        <w:rPr>
          <w:rFonts w:ascii="宋体" w:eastAsia="宋体" w:hAnsi="宋体" w:cs="宋体"/>
          <w:sz w:val="28"/>
          <w:szCs w:val="28"/>
          <w:u w:val="single"/>
        </w:rPr>
        <w:t xml:space="preserve">        </w:t>
      </w:r>
      <w:r>
        <w:rPr>
          <w:rFonts w:ascii="宋体" w:eastAsia="宋体" w:hAnsi="宋体" w:cs="宋体"/>
          <w:sz w:val="28"/>
          <w:szCs w:val="28"/>
        </w:rPr>
        <w:t>平方米（以房地产登记簿为准）。</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 拟购价格： ￥</w:t>
      </w:r>
      <w:r>
        <w:rPr>
          <w:rFonts w:ascii="宋体" w:eastAsia="宋体" w:hAnsi="宋体" w:cs="宋体"/>
          <w:sz w:val="28"/>
          <w:szCs w:val="28"/>
          <w:u w:val="single"/>
        </w:rPr>
        <w:t xml:space="preserve">                 </w:t>
      </w:r>
      <w:r>
        <w:rPr>
          <w:rFonts w:ascii="宋体" w:eastAsia="宋体" w:hAnsi="宋体" w:cs="宋体"/>
          <w:sz w:val="28"/>
          <w:szCs w:val="28"/>
        </w:rPr>
        <w:t>元以内。</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5．付款方式：【一次性付款】【分期付款】【按揭付款】【其他：</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sz w:val="28"/>
          <w:szCs w:val="28"/>
        </w:rPr>
        <w:t xml:space="preserve"> 中介服务事项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甲方委托乙方提供房屋承购中介服务，乙方提供的中介服务事项包括以下第</w:t>
      </w:r>
      <w:r>
        <w:rPr>
          <w:rFonts w:ascii="宋体" w:eastAsia="宋体" w:hAnsi="宋体" w:cs="宋体"/>
          <w:sz w:val="28"/>
          <w:szCs w:val="28"/>
          <w:u w:val="single"/>
        </w:rPr>
        <w:t xml:space="preserve">           </w:t>
      </w:r>
      <w:r>
        <w:rPr>
          <w:rFonts w:ascii="宋体" w:eastAsia="宋体" w:hAnsi="宋体" w:cs="宋体"/>
          <w:sz w:val="28"/>
          <w:szCs w:val="28"/>
        </w:rPr>
        <w:t>项：</w:t>
      </w:r>
    </w:p>
    <w:p>
      <w:pPr>
        <w:widowControl w:val="0"/>
        <w:spacing w:before="0" w:after="0" w:line="560" w:lineRule="atLeast"/>
        <w:ind w:firstLine="479"/>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1．书面介绍与交易相关的售房政策、法律、税费标准；</w:t>
      </w:r>
    </w:p>
    <w:p>
      <w:pPr>
        <w:widowControl w:val="0"/>
        <w:spacing w:before="0" w:after="0" w:line="560" w:lineRule="atLeast"/>
        <w:ind w:firstLine="479"/>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2. 核查拟购房地产权属、出租情况及委托人对房屋的处分权利;</w:t>
      </w:r>
    </w:p>
    <w:p>
      <w:pPr>
        <w:widowControl w:val="0"/>
        <w:spacing w:before="0" w:after="0" w:line="560" w:lineRule="atLeast"/>
        <w:ind w:firstLine="479"/>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3. 协助甲方现场察看该房地产;</w:t>
      </w:r>
    </w:p>
    <w:p>
      <w:pPr>
        <w:widowControl w:val="0"/>
        <w:spacing w:before="0" w:after="0" w:line="560" w:lineRule="atLeast"/>
        <w:ind w:firstLine="479"/>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4. 向甲方提供影响房屋交易的重要信息（如有无占用学位、周围是否有变电站等）；</w:t>
      </w:r>
    </w:p>
    <w:p>
      <w:pPr>
        <w:widowControl w:val="0"/>
        <w:spacing w:before="0" w:after="0" w:line="560" w:lineRule="atLeast"/>
        <w:ind w:firstLine="479"/>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5．促成房屋买卖，并协助上网签订《存量房买卖合同》；</w:t>
      </w:r>
    </w:p>
    <w:p>
      <w:pPr>
        <w:widowControl w:val="0"/>
        <w:spacing w:before="0" w:after="0" w:line="560" w:lineRule="atLeast"/>
        <w:ind w:firstLine="619"/>
        <w:jc w:val="both"/>
        <w:rPr>
          <w:rFonts w:ascii="Times New Roman" w:eastAsia="Times New Roman" w:hAnsi="Times New Roman" w:cs="Times New Roman"/>
        </w:rPr>
      </w:pPr>
      <w:r>
        <w:rPr>
          <w:rFonts w:ascii="宋体" w:eastAsia="宋体" w:hAnsi="宋体" w:cs="宋体"/>
          <w:sz w:val="28"/>
          <w:szCs w:val="28"/>
        </w:rPr>
        <w:t>6. 协助甲方办理房屋按揭贷款手续，贷款方式为【商业贷款】【公积金贷款】【商业和公积金贷款组合】；</w:t>
      </w:r>
    </w:p>
    <w:p>
      <w:pPr>
        <w:widowControl w:val="0"/>
        <w:spacing w:before="0" w:after="0" w:line="560" w:lineRule="atLeast"/>
        <w:ind w:firstLine="638"/>
        <w:jc w:val="both"/>
        <w:rPr>
          <w:rFonts w:ascii="Times New Roman" w:eastAsia="Times New Roman" w:hAnsi="Times New Roman" w:cs="Times New Roman"/>
        </w:rPr>
      </w:pPr>
      <w:r>
        <w:rPr>
          <w:rFonts w:ascii="宋体" w:eastAsia="宋体" w:hAnsi="宋体" w:cs="宋体"/>
          <w:sz w:val="28"/>
          <w:szCs w:val="28"/>
        </w:rPr>
        <w:t>7．协助办理交易资金监管手续；</w:t>
      </w:r>
    </w:p>
    <w:p>
      <w:pPr>
        <w:widowControl w:val="0"/>
        <w:spacing w:before="0" w:after="0" w:line="560" w:lineRule="atLeast"/>
        <w:ind w:firstLine="638"/>
        <w:jc w:val="both"/>
        <w:rPr>
          <w:rFonts w:ascii="Times New Roman" w:eastAsia="Times New Roman" w:hAnsi="Times New Roman" w:cs="Times New Roman"/>
        </w:rPr>
      </w:pPr>
      <w:r>
        <w:rPr>
          <w:rFonts w:ascii="宋体" w:eastAsia="宋体" w:hAnsi="宋体" w:cs="宋体"/>
          <w:sz w:val="28"/>
          <w:szCs w:val="28"/>
        </w:rPr>
        <w:t>8．代办房地产权属转移及变更登记手续；</w:t>
      </w:r>
    </w:p>
    <w:p>
      <w:pPr>
        <w:widowControl w:val="0"/>
        <w:spacing w:before="0" w:after="0" w:line="560" w:lineRule="atLeast"/>
        <w:ind w:firstLine="638"/>
        <w:jc w:val="both"/>
        <w:rPr>
          <w:rFonts w:ascii="Times New Roman" w:eastAsia="Times New Roman" w:hAnsi="Times New Roman" w:cs="Times New Roman"/>
        </w:rPr>
      </w:pPr>
      <w:r>
        <w:rPr>
          <w:rFonts w:ascii="宋体" w:eastAsia="宋体" w:hAnsi="宋体" w:cs="宋体"/>
          <w:sz w:val="28"/>
          <w:szCs w:val="28"/>
        </w:rPr>
        <w:t>9．协助交割交易房屋；</w:t>
      </w:r>
    </w:p>
    <w:p>
      <w:pPr>
        <w:widowControl w:val="0"/>
        <w:spacing w:before="0" w:after="0" w:line="560" w:lineRule="atLeast"/>
        <w:ind w:firstLine="638"/>
        <w:jc w:val="both"/>
        <w:rPr>
          <w:rFonts w:ascii="Times New Roman" w:eastAsia="Times New Roman" w:hAnsi="Times New Roman" w:cs="Times New Roman"/>
        </w:rPr>
      </w:pPr>
      <w:r>
        <w:rPr>
          <w:rFonts w:ascii="宋体" w:eastAsia="宋体" w:hAnsi="宋体" w:cs="宋体"/>
          <w:sz w:val="28"/>
          <w:szCs w:val="28"/>
        </w:rPr>
        <w:t>10．其他：</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sz w:val="28"/>
          <w:szCs w:val="28"/>
        </w:rPr>
        <w:t>中介服务费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委托期内，经乙方促成，甲方与卖方达成交易并签订存量房买卖合同的，按照</w:t>
      </w:r>
      <w:r>
        <w:rPr>
          <w:rFonts w:ascii="宋体" w:eastAsia="宋体" w:hAnsi="宋体" w:cs="宋体"/>
          <w:sz w:val="28"/>
          <w:szCs w:val="28"/>
          <w:u w:val="single"/>
        </w:rPr>
        <w:t xml:space="preserve">    </w:t>
      </w:r>
      <w:r>
        <w:rPr>
          <w:rFonts w:ascii="宋体" w:eastAsia="宋体" w:hAnsi="宋体" w:cs="宋体"/>
          <w:sz w:val="28"/>
          <w:szCs w:val="28"/>
        </w:rPr>
        <w:t>的方式支付中介服务费。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1.由甲方支付。甲方应向乙方支付总房款的</w:t>
      </w:r>
      <w:r>
        <w:rPr>
          <w:rFonts w:ascii="宋体" w:eastAsia="宋体" w:hAnsi="宋体" w:cs="宋体"/>
          <w:sz w:val="28"/>
          <w:szCs w:val="28"/>
          <w:u w:val="single"/>
        </w:rPr>
        <w:t xml:space="preserve">    </w:t>
      </w:r>
      <w:r>
        <w:rPr>
          <w:rFonts w:ascii="宋体" w:eastAsia="宋体" w:hAnsi="宋体" w:cs="宋体"/>
          <w:sz w:val="28"/>
          <w:szCs w:val="28"/>
        </w:rPr>
        <w:t>%作为中介服务费（甲方能证明该交易与乙方的服务没有因果关系的除外），其中：</w:t>
      </w:r>
    </w:p>
    <w:p>
      <w:pPr>
        <w:widowControl w:val="0"/>
        <w:spacing w:before="0" w:after="0" w:line="560" w:lineRule="atLeast"/>
        <w:ind w:left="640"/>
        <w:rPr>
          <w:rFonts w:ascii="Times New Roman" w:eastAsia="Times New Roman" w:hAnsi="Times New Roman" w:cs="Times New Roman"/>
        </w:rPr>
      </w:pPr>
      <w:r>
        <w:rPr>
          <w:rFonts w:ascii="宋体" w:eastAsia="宋体" w:hAnsi="宋体" w:cs="宋体"/>
          <w:sz w:val="28"/>
          <w:szCs w:val="28"/>
        </w:rPr>
        <w:t>a.完成网签手续时，甲方应向乙方支付中介服务费的</w:t>
      </w:r>
      <w:r>
        <w:rPr>
          <w:rFonts w:ascii="宋体" w:eastAsia="宋体" w:hAnsi="宋体" w:cs="宋体"/>
          <w:sz w:val="28"/>
          <w:szCs w:val="28"/>
          <w:u w:val="single"/>
        </w:rPr>
        <w:t xml:space="preserve">    </w:t>
      </w:r>
      <w:r>
        <w:rPr>
          <w:rFonts w:ascii="宋体" w:eastAsia="宋体" w:hAnsi="宋体" w:cs="宋体"/>
          <w:sz w:val="28"/>
          <w:szCs w:val="28"/>
        </w:rPr>
        <w:t>% ；</w:t>
      </w:r>
    </w:p>
    <w:p>
      <w:pPr>
        <w:widowControl w:val="0"/>
        <w:spacing w:before="0" w:after="0" w:line="560" w:lineRule="atLeast"/>
        <w:ind w:left="640"/>
        <w:rPr>
          <w:rFonts w:ascii="Times New Roman" w:eastAsia="Times New Roman" w:hAnsi="Times New Roman" w:cs="Times New Roman"/>
        </w:rPr>
      </w:pPr>
      <w:r>
        <w:rPr>
          <w:rFonts w:ascii="宋体" w:eastAsia="宋体" w:hAnsi="宋体" w:cs="宋体"/>
          <w:sz w:val="28"/>
          <w:szCs w:val="28"/>
        </w:rPr>
        <w:t>b.完成交易递件手续后，甲方应向乙方支付中介服务费的</w:t>
      </w:r>
      <w:r>
        <w:rPr>
          <w:rFonts w:ascii="宋体" w:eastAsia="宋体" w:hAnsi="宋体" w:cs="宋体"/>
          <w:sz w:val="28"/>
          <w:szCs w:val="28"/>
          <w:u w:val="single"/>
        </w:rPr>
        <w:t xml:space="preserve">    </w:t>
      </w:r>
      <w:r>
        <w:rPr>
          <w:rFonts w:ascii="宋体" w:eastAsia="宋体" w:hAnsi="宋体" w:cs="宋体"/>
          <w:sz w:val="28"/>
          <w:szCs w:val="28"/>
        </w:rPr>
        <w:t xml:space="preserve">% ；c.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560"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2.由卖方支付。支付金额由卖方与乙方协商约定，乙方须将卖方支付的中介服务费金额告知甲方。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第四条</w:t>
      </w:r>
      <w:r>
        <w:rPr>
          <w:rFonts w:ascii="宋体" w:eastAsia="宋体" w:hAnsi="宋体" w:cs="宋体"/>
          <w:sz w:val="28"/>
          <w:szCs w:val="28"/>
        </w:rPr>
        <w:t xml:space="preserve"> 权利义务</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w:t>
      </w:r>
      <w:r>
        <w:rPr>
          <w:rFonts w:ascii="宋体" w:eastAsia="宋体" w:hAnsi="宋体" w:cs="宋体"/>
          <w:sz w:val="28"/>
          <w:szCs w:val="28"/>
        </w:rPr>
        <w:t>方取消委托或变更承购条件，应及时书面通知乙方。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.乙方应当核实房地产权属情况及委托人对房屋的处分权利，协助甲方现场察看房屋，如实将交易相关的政策法规、税费标准和出售价格告知甲方。卖方同意出售的房地产符合甲方要求的，乙方应及时告知甲方。</w:t>
      </w:r>
    </w:p>
    <w:p>
      <w:pPr>
        <w:widowControl w:val="0"/>
        <w:spacing w:before="0" w:after="0" w:line="560" w:lineRule="atLeast"/>
        <w:ind w:firstLine="560"/>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sz w:val="28"/>
          <w:szCs w:val="28"/>
        </w:rPr>
        <w:t>违约责任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1．甲方逾期支付中介服务费的，应当每日按未付款0.05%的标准向乙方支付违约金。</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2．乙方未按约定履行义务，导致交易无法进行的，乙方不得收取中介服务费，并按中介服务费的20%向甲方支付违约金，或赔偿甲方因交易无法进行而遭受的全部损失。</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sz w:val="28"/>
          <w:szCs w:val="28"/>
        </w:rPr>
        <w:t>争议的解决方式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本合同在履行过程中发生的争议，由双方当事人协商解决；协商不成的，按下述第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1．提交广州仲裁委员会仲裁；</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2．依法向人民法院起诉。</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sz w:val="28"/>
          <w:szCs w:val="28"/>
        </w:rPr>
        <w:t>如乙方通过补充约定或本合同以外的其他约定，设立明确或暗示与本合同内容相冲突的、减轻或免除乙方责任、加重甲方责任或排除甲方权利条款的，该条款无效，以本合同为合法依据。本合同共</w:t>
      </w:r>
      <w:r>
        <w:rPr>
          <w:rFonts w:ascii="宋体" w:eastAsia="宋体" w:hAnsi="宋体" w:cs="宋体"/>
          <w:sz w:val="28"/>
          <w:szCs w:val="28"/>
          <w:u w:val="single"/>
        </w:rPr>
        <w:t xml:space="preserve">   </w:t>
      </w:r>
      <w:r>
        <w:rPr>
          <w:rFonts w:ascii="宋体" w:eastAsia="宋体" w:hAnsi="宋体" w:cs="宋体"/>
          <w:sz w:val="28"/>
          <w:szCs w:val="28"/>
        </w:rPr>
        <w:t>页，一式</w:t>
      </w:r>
      <w:r>
        <w:rPr>
          <w:rFonts w:ascii="宋体" w:eastAsia="宋体" w:hAnsi="宋体" w:cs="宋体"/>
          <w:sz w:val="28"/>
          <w:szCs w:val="28"/>
          <w:u w:val="single"/>
        </w:rPr>
        <w:t xml:space="preserve">   </w:t>
      </w:r>
      <w:r>
        <w:rPr>
          <w:rFonts w:ascii="宋体" w:eastAsia="宋体" w:hAnsi="宋体" w:cs="宋体"/>
          <w:sz w:val="28"/>
          <w:szCs w:val="28"/>
        </w:rPr>
        <w:t>份，甲方</w:t>
      </w:r>
      <w:r>
        <w:rPr>
          <w:rFonts w:ascii="宋体" w:eastAsia="宋体" w:hAnsi="宋体" w:cs="宋体"/>
          <w:sz w:val="28"/>
          <w:szCs w:val="28"/>
          <w:u w:val="single"/>
        </w:rPr>
        <w:t xml:space="preserve">  </w:t>
      </w:r>
      <w:r>
        <w:rPr>
          <w:rFonts w:ascii="宋体" w:eastAsia="宋体" w:hAnsi="宋体" w:cs="宋体"/>
          <w:sz w:val="28"/>
          <w:szCs w:val="28"/>
        </w:rPr>
        <w:t>份，乙方</w:t>
      </w:r>
      <w:r>
        <w:rPr>
          <w:rFonts w:ascii="宋体" w:eastAsia="宋体" w:hAnsi="宋体" w:cs="宋体"/>
          <w:sz w:val="28"/>
          <w:szCs w:val="28"/>
          <w:u w:val="single"/>
        </w:rPr>
        <w:t xml:space="preserve">  </w:t>
      </w:r>
      <w:r>
        <w:rPr>
          <w:rFonts w:ascii="宋体" w:eastAsia="宋体" w:hAnsi="宋体" w:cs="宋体"/>
          <w:sz w:val="28"/>
          <w:szCs w:val="28"/>
        </w:rPr>
        <w:t>份。</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第八条</w:t>
      </w:r>
      <w:r>
        <w:rPr>
          <w:rFonts w:ascii="宋体" w:eastAsia="宋体" w:hAnsi="宋体" w:cs="宋体"/>
          <w:sz w:val="28"/>
          <w:szCs w:val="28"/>
        </w:rPr>
        <w:t xml:space="preserve"> 其他约定：</w:t>
      </w:r>
      <w:r>
        <w:rPr>
          <w:rFonts w:ascii="宋体" w:eastAsia="宋体" w:hAnsi="宋体" w:cs="宋体"/>
          <w:sz w:val="28"/>
          <w:szCs w:val="28"/>
          <w:u w:val="single"/>
        </w:rPr>
        <w:t xml:space="preserve">                                              </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283"/>
        <w:jc w:val="both"/>
        <w:rPr>
          <w:rFonts w:ascii="Times New Roman" w:eastAsia="Times New Roman" w:hAnsi="Times New Roman" w:cs="Times New Roman"/>
        </w:rPr>
      </w:pPr>
      <w:r>
        <w:rPr>
          <w:rFonts w:ascii="宋体" w:eastAsia="宋体" w:hAnsi="宋体" w:cs="宋体"/>
          <w:sz w:val="28"/>
          <w:szCs w:val="28"/>
        </w:rPr>
        <w:t>甲方（盖章）：</w:t>
      </w:r>
      <w:r>
        <w:rPr>
          <w:rFonts w:ascii="宋体" w:eastAsia="宋体" w:hAnsi="宋体" w:cs="宋体"/>
          <w:sz w:val="28"/>
          <w:szCs w:val="28"/>
        </w:rPr>
        <w:t xml:space="preserve">               </w:t>
      </w:r>
      <w:ins w:id="34" w:author="☁️" w:date="2022-01-27T17:34:00Z">
        <w:r>
          <w:rPr>
            <w:rFonts w:ascii="宋体" w:eastAsia="宋体" w:hAnsi="宋体" w:cs="宋体"/>
            <w:color w:val="2E97D3"/>
            <w:sz w:val="22"/>
            <w:szCs w:val="22"/>
          </w:rPr>
          <w:t xml:space="preserve">  </w:t>
        </w:r>
      </w:ins>
      <w:r>
        <w:rPr>
          <w:rFonts w:ascii="宋体" w:eastAsia="宋体" w:hAnsi="宋体" w:cs="宋体"/>
          <w:sz w:val="28"/>
          <w:szCs w:val="28"/>
        </w:rPr>
        <w:t xml:space="preserve">        </w:t>
      </w:r>
      <w:r>
        <w:rPr>
          <w:rFonts w:ascii="宋体" w:eastAsia="宋体" w:hAnsi="宋体" w:cs="宋体"/>
          <w:sz w:val="28"/>
          <w:szCs w:val="28"/>
        </w:rPr>
        <w:t>乙方（签章）：</w:t>
      </w:r>
    </w:p>
    <w:p>
      <w:pPr>
        <w:widowControl w:val="0"/>
        <w:spacing w:before="0" w:after="0" w:line="560" w:lineRule="atLeast"/>
        <w:ind w:firstLine="283"/>
        <w:jc w:val="both"/>
        <w:rPr>
          <w:rFonts w:ascii="Times New Roman" w:eastAsia="Times New Roman" w:hAnsi="Times New Roman" w:cs="Times New Roman"/>
        </w:rPr>
      </w:pPr>
      <w:r>
        <w:rPr>
          <w:rFonts w:ascii="宋体" w:eastAsia="宋体" w:hAnsi="宋体" w:cs="宋体"/>
          <w:sz w:val="28"/>
          <w:szCs w:val="28"/>
        </w:rPr>
        <w:t>委托代理人（签章）：</w:t>
      </w:r>
      <w:r>
        <w:rPr>
          <w:rFonts w:ascii="宋体" w:eastAsia="宋体" w:hAnsi="宋体" w:cs="宋体"/>
          <w:sz w:val="28"/>
          <w:szCs w:val="28"/>
        </w:rPr>
        <w:t xml:space="preserve">                </w:t>
      </w:r>
      <w:ins w:id="35" w:author="☁️" w:date="2022-01-27T17:34:00Z">
        <w:r>
          <w:rPr>
            <w:rFonts w:ascii="宋体" w:eastAsia="宋体" w:hAnsi="宋体" w:cs="宋体"/>
            <w:color w:val="2E97D3"/>
            <w:sz w:val="22"/>
            <w:szCs w:val="22"/>
          </w:rPr>
          <w:t xml:space="preserve"> </w:t>
        </w:r>
      </w:ins>
      <w:ins w:id="36" w:author="☁️" w:date="2022-01-27T17:34:00Z">
        <w:r>
          <w:rPr>
            <w:rFonts w:ascii="宋体" w:eastAsia="宋体" w:hAnsi="宋体" w:cs="宋体"/>
            <w:color w:val="2E97D3"/>
            <w:sz w:val="22"/>
            <w:szCs w:val="22"/>
          </w:rPr>
          <w:t xml:space="preserve"> </w:t>
        </w:r>
      </w:ins>
      <w:r>
        <w:rPr>
          <w:rFonts w:ascii="宋体" w:eastAsia="宋体" w:hAnsi="宋体" w:cs="宋体"/>
          <w:sz w:val="28"/>
          <w:szCs w:val="28"/>
        </w:rPr>
        <w:t xml:space="preserve"> 经纪人及执业证号（签章）：</w:t>
      </w:r>
    </w:p>
    <w:p>
      <w:pPr>
        <w:widowControl w:val="0"/>
        <w:spacing w:before="0" w:after="0"/>
        <w:ind w:firstLine="216"/>
        <w:jc w:val="both"/>
        <w:rPr>
          <w:rFonts w:ascii="Times New Roman" w:eastAsia="Times New Roman" w:hAnsi="Times New Roman" w:cs="Times New Roman"/>
          <w:sz w:val="28"/>
          <w:szCs w:val="28"/>
        </w:rPr>
      </w:pPr>
      <w:r>
        <w:rPr>
          <w:rFonts w:ascii="宋体" w:eastAsia="宋体" w:hAnsi="宋体" w:cs="宋体"/>
          <w:sz w:val="28"/>
          <w:szCs w:val="28"/>
        </w:rPr>
        <w:t>日期：</w:t>
      </w:r>
      <w:r>
        <w:rPr>
          <w:rFonts w:ascii="宋体" w:eastAsia="宋体" w:hAnsi="宋体" w:cs="宋体"/>
          <w:sz w:val="28"/>
          <w:szCs w:val="28"/>
        </w:rPr>
        <w:t xml:space="preserve">                             </w:t>
      </w:r>
      <w:ins w:id="37" w:author="☁️" w:date="2022-01-27T17:34:00Z">
        <w:r>
          <w:rPr>
            <w:rFonts w:ascii="宋体" w:eastAsia="宋体" w:hAnsi="宋体" w:cs="宋体"/>
            <w:color w:val="2E97D3"/>
            <w:sz w:val="22"/>
            <w:szCs w:val="22"/>
          </w:rPr>
          <w:t xml:space="preserve"> </w:t>
        </w:r>
      </w:ins>
      <w:ins w:id="38" w:author="☁️" w:date="2022-01-27T17:34:00Z">
        <w:r>
          <w:rPr>
            <w:rFonts w:ascii="宋体" w:eastAsia="宋体" w:hAnsi="宋体" w:cs="宋体"/>
            <w:color w:val="2E97D3"/>
            <w:sz w:val="22"/>
            <w:szCs w:val="22"/>
          </w:rPr>
          <w:t xml:space="preserve"> </w:t>
        </w:r>
      </w:ins>
      <w:r>
        <w:rPr>
          <w:rFonts w:ascii="宋体" w:eastAsia="宋体" w:hAnsi="宋体" w:cs="宋体"/>
          <w:sz w:val="28"/>
          <w:szCs w:val="28"/>
        </w:rPr>
        <w:t xml:space="preserve"> 日期：</w:t>
      </w:r>
    </w:p>
    <w:p w:rsidR="00A77B3E"/>
    <w:sectPr>
      <w:footerReference w:type="default" r:id="rId5"/>
      <w:pgSz w:w="12240" w:h="15840"/>
      <w:pgMar w:top="1440" w:right="1800" w:bottom="1440" w:left="180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 w:date="2022-01-26T14:54:00Z">
    <w:p>
      <w:pPr>
        <w:widowControl w:val="0"/>
        <w:spacing w:before="0" w:after="0"/>
        <w:rPr>
          <w:rFonts w:ascii="Times New Roman" w:eastAsia="Times New Roman" w:hAnsi="Times New Roman" w:cs="Times New Roman"/>
          <w:sz w:val="32"/>
          <w:szCs w:val="32"/>
        </w:rPr>
      </w:pPr>
    </w:p>
  </w:comment>
  <w:comment w:id="7" w:author="☁️" w:date="2022-01-26T14:54:00Z">
    <w:p>
      <w:pPr>
        <w:widowControl w:val="0"/>
        <w:spacing w:before="0" w:after="0"/>
        <w:rPr>
          <w:rFonts w:ascii="Times New Roman" w:eastAsia="Times New Roman" w:hAnsi="Times New Roman" w:cs="Times New Roman"/>
          <w:sz w:val="32"/>
          <w:szCs w:val="32"/>
        </w:rPr>
      </w:pP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 xml:space="preserve"> PAGE</w:instrText>
    </w:r>
    <w:r>
      <w:rPr>
        <w:rFonts w:ascii="Times New Roman" w:eastAsia="Times New Roman" w:hAnsi="Times New Roman" w:cs="Times New Roman"/>
      </w:rPr>
      <w:fldChar w:fldCharType="separate"/>
    </w:r>
    <w:r>
      <w:rPr>
        <w:rFonts w:ascii="宋体" w:eastAsia="宋体" w:hAnsi="宋体" w:cs="宋体"/>
      </w:rPr>
      <w:t>1</w:t>
    </w:r>
    <w:r>
      <w:rPr>
        <w:rFonts w:ascii="宋体" w:eastAsia="宋体" w:hAnsi="宋体" w:cs="宋体"/>
      </w:rPr>
      <w:fldChar w:fldCharType="end"/>
    </w:r>
  </w:p>
  <w:p>
    <w:pPr>
      <w:widowControl w:val="0"/>
      <w:spacing w:before="0" w:after="0"/>
      <w:ind w:right="360" w:firstLine="360"/>
      <w:rPr>
        <w:rFonts w:ascii="Times New Roman" w:eastAsia="Times New Roman" w:hAnsi="Times New Roman" w:cs="Times New Roman"/>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rsid w:val="00805BCE"/>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omments" Target="comments.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附件一</dc:title>
  <cp:revision>1</cp:revision>
</cp:coreProperties>
</file>