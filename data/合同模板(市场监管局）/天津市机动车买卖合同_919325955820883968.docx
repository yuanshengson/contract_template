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28"/>
          <w:szCs w:val="28"/>
        </w:rPr>
      </w:pPr>
      <w:r>
        <w:rPr>
          <w:rFonts w:ascii="宋体" w:eastAsia="宋体" w:hAnsi="宋体" w:cs="宋体"/>
          <w:b/>
          <w:bCs/>
          <w:sz w:val="28"/>
          <w:szCs w:val="28"/>
        </w:rPr>
        <w:t>JF-20</w:t>
      </w:r>
      <w:r>
        <w:rPr>
          <w:rFonts w:ascii="宋体" w:eastAsia="宋体" w:hAnsi="宋体" w:cs="宋体"/>
          <w:b/>
          <w:bCs/>
          <w:sz w:val="28"/>
          <w:szCs w:val="28"/>
        </w:rPr>
        <w:t>10</w:t>
      </w:r>
      <w:r>
        <w:rPr>
          <w:rFonts w:ascii="宋体" w:eastAsia="宋体" w:hAnsi="宋体" w:cs="宋体"/>
          <w:b/>
          <w:bCs/>
          <w:sz w:val="28"/>
          <w:szCs w:val="28"/>
        </w:rPr>
        <w:t>-</w:t>
      </w:r>
      <w:r>
        <w:rPr>
          <w:rFonts w:ascii="宋体" w:eastAsia="宋体" w:hAnsi="宋体" w:cs="宋体"/>
          <w:b/>
          <w:bCs/>
          <w:sz w:val="28"/>
          <w:szCs w:val="28"/>
        </w:rPr>
        <w:t>050</w:t>
      </w:r>
    </w:p>
    <w:p>
      <w:pPr>
        <w:widowControl w:val="0"/>
        <w:spacing w:before="0" w:after="0"/>
        <w:jc w:val="both"/>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b/>
          <w:bCs/>
          <w:sz w:val="44"/>
          <w:szCs w:val="44"/>
        </w:rPr>
        <w:t>天津市机动车买卖合同</w:t>
      </w:r>
    </w:p>
    <w:p>
      <w:pPr>
        <w:widowControl w:val="0"/>
        <w:spacing w:before="0" w:after="0"/>
        <w:jc w:val="center"/>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rPr>
      </w:pPr>
      <w:r>
        <w:rPr>
          <w:rFonts w:ascii="宋体" w:eastAsia="宋体" w:hAnsi="宋体" w:cs="宋体"/>
        </w:rPr>
        <w:t>天津市工商行政管理局制定</w:t>
      </w: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b/>
          <w:bCs/>
          <w:sz w:val="28"/>
          <w:szCs w:val="28"/>
        </w:rPr>
        <w:t>使 用 说 明</w:t>
      </w:r>
    </w:p>
    <w:p>
      <w:pPr>
        <w:widowControl w:val="0"/>
        <w:spacing w:before="0" w:after="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r>
        <w:rPr>
          <w:rFonts w:ascii="宋体" w:eastAsia="宋体" w:hAnsi="宋体" w:cs="宋体"/>
        </w:rPr>
        <w:t>1．本合同文本是根据《中华人民共和国合同法》、《中华人民共和国消费者权益保护法》和《天津市消费者权益保护条例》制定的示范文本,供机动车买卖合同双方当事人使用。机动车买受人在签约之前应当仔细阅读本示范文本的内容。</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2．本合同所称机动车是指由机动车销售企业出售的新车。</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3．经双方当事人协商确定，可以对本示范文本的条款内容（包括选择内容、填写空格部位的内容）进行选择、修改、增补或删减。</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4．为更好地维护各方当事人的权益，签订合同时应当慎重，力求具体、严密。订立具体条款，需要约定的必须表述清楚，无须约定的用</w:t>
      </w:r>
      <w:r>
        <w:rPr>
          <w:rFonts w:ascii="宋体" w:eastAsia="宋体" w:hAnsi="宋体" w:cs="宋体"/>
        </w:rPr>
        <w:t>“</w:t>
      </w:r>
      <w:r>
        <w:rPr>
          <w:rFonts w:ascii="宋体" w:eastAsia="宋体" w:hAnsi="宋体" w:cs="宋体"/>
        </w:rPr>
        <w:t>本合同不涉及此条款</w:t>
      </w:r>
      <w:r>
        <w:rPr>
          <w:rFonts w:ascii="宋体" w:eastAsia="宋体" w:hAnsi="宋体" w:cs="宋体"/>
        </w:rPr>
        <w:t>”</w:t>
      </w:r>
      <w:r>
        <w:rPr>
          <w:rFonts w:ascii="宋体" w:eastAsia="宋体" w:hAnsi="宋体" w:cs="宋体"/>
        </w:rPr>
        <w:t>或</w:t>
      </w:r>
      <w:r>
        <w:rPr>
          <w:rFonts w:ascii="宋体" w:eastAsia="宋体" w:hAnsi="宋体" w:cs="宋体"/>
        </w:rPr>
        <w:t>“</w:t>
      </w:r>
      <w:r>
        <w:rPr>
          <w:rFonts w:ascii="宋体" w:eastAsia="宋体" w:hAnsi="宋体" w:cs="宋体"/>
        </w:rPr>
        <w:t>本合同对此条款无须约定</w:t>
      </w:r>
      <w:r>
        <w:rPr>
          <w:rFonts w:ascii="宋体" w:eastAsia="宋体" w:hAnsi="宋体" w:cs="宋体"/>
        </w:rPr>
        <w:t>”</w:t>
      </w:r>
      <w:r>
        <w:rPr>
          <w:rFonts w:ascii="宋体" w:eastAsia="宋体" w:hAnsi="宋体" w:cs="宋体"/>
        </w:rPr>
        <w:t>加以载明。</w:t>
      </w: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b/>
          <w:bCs/>
          <w:sz w:val="44"/>
          <w:szCs w:val="44"/>
        </w:rPr>
        <w:t>天津市机动车买卖合同</w:t>
      </w:r>
    </w:p>
    <w:p>
      <w:pPr>
        <w:widowControl w:val="0"/>
        <w:spacing w:before="0" w:after="0"/>
        <w:ind w:firstLine="5529"/>
        <w:jc w:val="both"/>
        <w:rPr>
          <w:rFonts w:ascii="Times New Roman" w:eastAsia="Times New Roman" w:hAnsi="Times New Roman" w:cs="Times New Roman"/>
        </w:rPr>
      </w:pPr>
      <w:r>
        <w:rPr>
          <w:rFonts w:ascii="宋体" w:eastAsia="宋体" w:hAnsi="宋体" w:cs="宋体"/>
        </w:rPr>
        <w:t>合同编号：</w:t>
      </w:r>
      <w:del w:id="0" w:author="袁弘信" w:date="2022-02-17T14:47:00Z">
        <w:r>
          <w:rPr>
            <w:rFonts w:ascii="宋体" w:eastAsia="宋体" w:hAnsi="宋体" w:cs="宋体"/>
            <w:color w:val="B5082E"/>
          </w:rPr>
          <w:delText xml:space="preserve"> </w:delText>
        </w:r>
      </w:del>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r>
        <w:rPr>
          <w:rFonts w:ascii="宋体" w:eastAsia="宋体" w:hAnsi="宋体" w:cs="宋体"/>
          <w:b/>
          <w:bCs/>
        </w:rPr>
        <w:t>出卖人</w:t>
      </w:r>
      <w:r>
        <w:rPr>
          <w:rFonts w:ascii="宋体" w:eastAsia="宋体" w:hAnsi="宋体" w:cs="宋体"/>
        </w:rPr>
        <w:t>：</w:t>
      </w:r>
      <w:r>
        <w:rPr>
          <w:rFonts w:ascii="宋体" w:eastAsia="宋体" w:hAnsi="宋体" w:cs="宋体"/>
          <w:u w:val="single"/>
        </w:rPr>
        <w:t xml:space="preserve">                  </w:t>
      </w:r>
      <w:r>
        <w:rPr>
          <w:rFonts w:ascii="宋体" w:eastAsia="宋体" w:hAnsi="宋体" w:cs="宋体"/>
        </w:rPr>
        <w:t>营业执照号码：</w:t>
      </w:r>
      <w:r>
        <w:rPr>
          <w:rFonts w:ascii="宋体" w:eastAsia="宋体" w:hAnsi="宋体" w:cs="宋体"/>
          <w:u w:val="single"/>
        </w:rPr>
        <w:t xml:space="preserve">                     </w:t>
      </w:r>
      <w:del w:id="1" w:author="袁弘信" w:date="2022-02-17T14:46:00Z">
        <w:r>
          <w:rPr>
            <w:rFonts w:ascii="宋体" w:eastAsia="宋体" w:hAnsi="宋体" w:cs="宋体"/>
            <w:color w:val="B5082E"/>
            <w:u w:val="single" w:color="B5082E"/>
          </w:rPr>
          <w:delText xml:space="preserve"> </w:delText>
        </w:r>
      </w:del>
      <w:del w:id="2" w:author="袁弘信" w:date="2022-02-17T14:46:00Z">
        <w:r>
          <w:rPr>
            <w:rFonts w:ascii="宋体" w:eastAsia="宋体" w:hAnsi="宋体" w:cs="宋体"/>
            <w:color w:val="B5082E"/>
            <w:u w:val="single" w:color="B5082E"/>
          </w:rPr>
          <w:delText xml:space="preserve">      </w:delText>
        </w:r>
      </w:del>
      <w:del w:id="3" w:author="袁弘信" w:date="2022-02-17T14:46:00Z">
        <w:r>
          <w:rPr>
            <w:rFonts w:ascii="宋体" w:eastAsia="宋体" w:hAnsi="宋体" w:cs="宋体"/>
            <w:color w:val="B5082E"/>
            <w:u w:val="single" w:color="B5082E"/>
          </w:rPr>
          <w:delText xml:space="preserve">     </w:delText>
        </w:r>
      </w:del>
      <w:r>
        <w:rPr>
          <w:rFonts w:ascii="宋体" w:eastAsia="宋体" w:hAnsi="宋体" w:cs="宋体"/>
          <w:u w:val="single"/>
        </w:rPr>
        <w:t xml:space="preserve">       </w:t>
      </w:r>
      <w:r>
        <w:rPr>
          <w:rFonts w:ascii="宋体" w:eastAsia="宋体" w:hAnsi="宋体" w:cs="宋体"/>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rPr>
        <w:t>住所：</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邮编：</w:t>
      </w:r>
      <w:r>
        <w:rPr>
          <w:rFonts w:ascii="宋体" w:eastAsia="宋体" w:hAnsi="宋体" w:cs="宋体"/>
          <w:u w:val="single"/>
        </w:rPr>
        <w:t xml:space="preserve">             </w:t>
      </w:r>
      <w:r>
        <w:rPr>
          <w:rFonts w:ascii="宋体" w:eastAsia="宋体" w:hAnsi="宋体" w:cs="宋体"/>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rPr>
        <w:t>法定代表人：</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电话：</w:t>
      </w:r>
      <w:r>
        <w:rPr>
          <w:rFonts w:ascii="宋体" w:eastAsia="宋体" w:hAnsi="宋体" w:cs="宋体"/>
        </w:rPr>
        <w:tab/>
      </w:r>
    </w:p>
    <w:p>
      <w:pPr>
        <w:widowControl w:val="0"/>
        <w:spacing w:before="0" w:after="0"/>
        <w:jc w:val="both"/>
        <w:rPr>
          <w:rFonts w:ascii="Times New Roman" w:eastAsia="Times New Roman" w:hAnsi="Times New Roman" w:cs="Times New Roman"/>
        </w:rPr>
      </w:pPr>
      <w:r>
        <w:rPr>
          <w:rFonts w:ascii="宋体" w:eastAsia="宋体" w:hAnsi="宋体" w:cs="宋体"/>
        </w:rPr>
        <w:t>委托代理人：</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电话：</w:t>
      </w:r>
      <w:r>
        <w:rPr>
          <w:rFonts w:ascii="宋体" w:eastAsia="宋体" w:hAnsi="宋体" w:cs="宋体"/>
        </w:rPr>
        <w:tab/>
      </w:r>
    </w:p>
    <w:p>
      <w:pPr>
        <w:widowControl w:val="0"/>
        <w:spacing w:before="0" w:after="0"/>
        <w:jc w:val="both"/>
        <w:rPr>
          <w:rFonts w:ascii="Times New Roman" w:eastAsia="Times New Roman" w:hAnsi="Times New Roman" w:cs="Times New Roman"/>
        </w:rPr>
      </w:pPr>
      <w:r>
        <w:rPr>
          <w:rFonts w:ascii="宋体" w:eastAsia="宋体" w:hAnsi="宋体" w:cs="宋体"/>
          <w:b/>
          <w:bCs/>
        </w:rPr>
        <w:t>买受人</w:t>
      </w:r>
      <w:r>
        <w:rPr>
          <w:rFonts w:ascii="宋体" w:eastAsia="宋体" w:hAnsi="宋体" w:cs="宋体"/>
        </w:rPr>
        <w:t>：</w:t>
      </w:r>
      <w:r>
        <w:rPr>
          <w:rFonts w:ascii="宋体" w:eastAsia="宋体" w:hAnsi="宋体" w:cs="宋体"/>
          <w:u w:val="single"/>
        </w:rPr>
        <w:t xml:space="preserve">                    </w:t>
      </w:r>
      <w:r>
        <w:rPr>
          <w:rFonts w:ascii="宋体" w:eastAsia="宋体" w:hAnsi="宋体" w:cs="宋体"/>
        </w:rPr>
        <w:t>联系电话：</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rPr>
        <w:t>住所（址）：</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邮编：</w:t>
      </w:r>
      <w:r>
        <w:rPr>
          <w:rFonts w:ascii="宋体" w:eastAsia="宋体" w:hAnsi="宋体" w:cs="宋体"/>
        </w:rPr>
        <w:tab/>
      </w:r>
    </w:p>
    <w:p>
      <w:pPr>
        <w:widowControl w:val="0"/>
        <w:spacing w:before="0" w:after="0"/>
        <w:jc w:val="both"/>
        <w:rPr>
          <w:rFonts w:ascii="Times New Roman" w:eastAsia="Times New Roman" w:hAnsi="Times New Roman" w:cs="Times New Roman"/>
        </w:rPr>
      </w:pPr>
      <w:r>
        <w:rPr>
          <w:rFonts w:ascii="宋体" w:eastAsia="宋体" w:hAnsi="宋体" w:cs="宋体"/>
        </w:rPr>
        <w:t>国籍：</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性别：</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出生年月日：</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rPr>
        <w:t>证件类型：身份证</w:t>
      </w:r>
      <w:r>
        <w:rPr>
          <w:rFonts w:ascii="宋体" w:eastAsia="宋体" w:hAnsi="宋体" w:cs="宋体"/>
        </w:rPr>
        <w:t>□</w:t>
      </w:r>
      <w:r>
        <w:rPr>
          <w:rFonts w:ascii="宋体" w:eastAsia="宋体" w:hAnsi="宋体" w:cs="宋体"/>
        </w:rPr>
        <w:t xml:space="preserve"> 居住证</w:t>
      </w:r>
      <w:r>
        <w:rPr>
          <w:rFonts w:ascii="宋体" w:eastAsia="宋体" w:hAnsi="宋体" w:cs="宋体"/>
        </w:rPr>
        <w:t>□</w:t>
      </w:r>
      <w:r>
        <w:rPr>
          <w:rFonts w:ascii="宋体" w:eastAsia="宋体" w:hAnsi="宋体" w:cs="宋体"/>
        </w:rPr>
        <w:t xml:space="preserve"> 护照</w:t>
      </w:r>
      <w:r>
        <w:rPr>
          <w:rFonts w:ascii="宋体" w:eastAsia="宋体" w:hAnsi="宋体" w:cs="宋体"/>
        </w:rPr>
        <w:t>□</w:t>
      </w:r>
      <w:r>
        <w:rPr>
          <w:rFonts w:ascii="宋体" w:eastAsia="宋体" w:hAnsi="宋体" w:cs="宋体"/>
        </w:rPr>
        <w:t xml:space="preserve"> 永久居留证</w:t>
      </w:r>
      <w:r>
        <w:rPr>
          <w:rFonts w:ascii="宋体" w:eastAsia="宋体" w:hAnsi="宋体" w:cs="宋体"/>
        </w:rPr>
        <w:t>□</w:t>
      </w:r>
      <w:r>
        <w:rPr>
          <w:rFonts w:ascii="宋体" w:eastAsia="宋体" w:hAnsi="宋体" w:cs="宋体"/>
        </w:rPr>
        <w:t xml:space="preserve"> 营业执照</w:t>
      </w:r>
      <w:r>
        <w:rPr>
          <w:rFonts w:ascii="宋体" w:eastAsia="宋体" w:hAnsi="宋体" w:cs="宋体"/>
        </w:rPr>
        <w:t>□</w:t>
      </w:r>
      <w:r>
        <w:rPr>
          <w:rFonts w:ascii="宋体" w:eastAsia="宋体" w:hAnsi="宋体" w:cs="宋体"/>
        </w:rPr>
        <w:t xml:space="preserve">  </w:t>
      </w:r>
      <w:r>
        <w:rPr>
          <w:rFonts w:ascii="宋体" w:eastAsia="宋体" w:hAnsi="宋体" w:cs="宋体"/>
        </w:rPr>
        <w:t>组织机构代码证书</w:t>
      </w:r>
      <w:r>
        <w:rPr>
          <w:rFonts w:ascii="宋体" w:eastAsia="宋体" w:hAnsi="宋体" w:cs="宋体"/>
        </w:rPr>
        <w:t>□</w:t>
      </w:r>
      <w:r>
        <w:rPr>
          <w:rFonts w:ascii="宋体" w:eastAsia="宋体" w:hAnsi="宋体" w:cs="宋体"/>
        </w:rPr>
        <w:t xml:space="preserve">       </w:t>
      </w:r>
      <w:r>
        <w:rPr>
          <w:rFonts w:ascii="宋体" w:eastAsia="宋体" w:hAnsi="宋体" w:cs="宋体"/>
        </w:rPr>
        <w:t>证件号码：</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b/>
          <w:bCs/>
        </w:rPr>
        <w:t>委托代理人</w:t>
      </w:r>
      <w:r>
        <w:rPr>
          <w:rFonts w:ascii="宋体" w:eastAsia="宋体" w:hAnsi="宋体" w:cs="宋体"/>
        </w:rPr>
        <w:t>：</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身份证号码：</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rPr>
        <w:t>住所（址）：</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联系电话：</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双方依据《中华人民共和国合同法》、《中华人民共和国消费者权益保护法》和《天津市消费者权益保护条例》及其他有关法律、法规的规定，在平等、自愿、协商一致的基础上，就买卖机动车事宜，订立本合同。</w:t>
      </w:r>
    </w:p>
    <w:p>
      <w:pPr>
        <w:widowControl w:val="0"/>
        <w:spacing w:before="0" w:after="0"/>
        <w:ind w:firstLine="434"/>
        <w:jc w:val="both"/>
        <w:rPr>
          <w:rFonts w:ascii="Times New Roman" w:eastAsia="Times New Roman" w:hAnsi="Times New Roman" w:cs="Times New Roman"/>
        </w:rPr>
      </w:pPr>
      <w:r>
        <w:rPr>
          <w:rFonts w:ascii="宋体" w:eastAsia="宋体" w:hAnsi="宋体" w:cs="宋体"/>
          <w:b/>
          <w:bCs/>
        </w:rPr>
        <w:t>第一条</w:t>
      </w:r>
      <w:r>
        <w:rPr>
          <w:rFonts w:ascii="宋体" w:eastAsia="宋体" w:hAnsi="宋体" w:cs="宋体"/>
          <w:b/>
          <w:bCs/>
        </w:rPr>
        <w:t xml:space="preserve">  </w:t>
      </w:r>
      <w:r>
        <w:rPr>
          <w:rFonts w:ascii="宋体" w:eastAsia="宋体" w:hAnsi="宋体" w:cs="宋体"/>
          <w:b/>
          <w:bCs/>
        </w:rPr>
        <w:t>标的</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机动车品牌及型号规格：</w:t>
      </w:r>
      <w:r>
        <w:rPr>
          <w:rFonts w:ascii="宋体" w:eastAsia="宋体" w:hAnsi="宋体" w:cs="宋体"/>
          <w:u w:val="single"/>
        </w:rPr>
        <w:t xml:space="preserve">                               </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生产国别或生产地：</w:t>
      </w:r>
      <w:r>
        <w:rPr>
          <w:rFonts w:ascii="宋体" w:eastAsia="宋体" w:hAnsi="宋体" w:cs="宋体"/>
          <w:u w:val="single"/>
        </w:rPr>
        <w:t xml:space="preserve">                                 </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生产厂名称：</w:t>
      </w:r>
      <w:r>
        <w:rPr>
          <w:rFonts w:ascii="宋体" w:eastAsia="宋体" w:hAnsi="宋体" w:cs="宋体"/>
          <w:u w:val="single"/>
        </w:rPr>
        <w:t xml:space="preserve">                                       </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首选颜色：</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次选颜色：</w:t>
      </w:r>
      <w:r>
        <w:rPr>
          <w:rFonts w:ascii="宋体" w:eastAsia="宋体" w:hAnsi="宋体" w:cs="宋体"/>
        </w:rPr>
        <w:tab/>
      </w:r>
    </w:p>
    <w:p>
      <w:pPr>
        <w:widowControl w:val="0"/>
        <w:spacing w:before="0" w:after="0"/>
        <w:ind w:firstLine="398"/>
        <w:jc w:val="both"/>
        <w:rPr>
          <w:rFonts w:ascii="Times New Roman" w:eastAsia="Times New Roman" w:hAnsi="Times New Roman" w:cs="Times New Roman"/>
        </w:rPr>
      </w:pPr>
      <w:ins w:id="4" w:author="袁弘信" w:date="2022-02-17T14:48:00Z">
        <w:r>
          <w:rPr>
            <w:rFonts w:ascii="宋体" w:eastAsia="宋体" w:hAnsi="宋体" w:cs="宋体"/>
            <w:b/>
            <w:bCs/>
            <w:color w:val="B5082E"/>
            <w:sz w:val="22"/>
            <w:szCs w:val="22"/>
          </w:rPr>
          <w:t>第二条</w:t>
        </w:r>
      </w:ins>
      <w:ins w:id="5" w:author="袁弘信" w:date="2022-02-17T14:48:00Z">
        <w:r>
          <w:rPr>
            <w:rFonts w:ascii="宋体" w:eastAsia="宋体" w:hAnsi="宋体" w:cs="宋体"/>
            <w:b/>
            <w:bCs/>
            <w:color w:val="B5082E"/>
            <w:sz w:val="22"/>
            <w:szCs w:val="22"/>
          </w:rPr>
          <w:t xml:space="preserve">  </w:t>
        </w:r>
      </w:ins>
      <w:r>
        <w:rPr>
          <w:rFonts w:ascii="宋体" w:eastAsia="宋体" w:hAnsi="宋体" w:cs="宋体"/>
          <w:b/>
          <w:bCs/>
        </w:rPr>
        <w:t>数量与价款</w:t>
      </w:r>
    </w:p>
    <w:p>
      <w:pPr>
        <w:widowControl w:val="0"/>
        <w:spacing w:before="0" w:after="0"/>
        <w:ind w:firstLine="440"/>
        <w:jc w:val="both"/>
        <w:rPr>
          <w:rFonts w:ascii="Times New Roman" w:eastAsia="Times New Roman" w:hAnsi="Times New Roman" w:cs="Times New Roman"/>
        </w:rPr>
      </w:pPr>
      <w:r>
        <w:rPr>
          <w:rFonts w:ascii="宋体" w:eastAsia="宋体" w:hAnsi="宋体" w:cs="宋体"/>
        </w:rPr>
        <w:t>数量：</w:t>
      </w:r>
      <w:r>
        <w:rPr>
          <w:rFonts w:ascii="宋体" w:eastAsia="宋体" w:hAnsi="宋体" w:cs="宋体"/>
          <w:u w:val="single"/>
        </w:rPr>
        <w:t xml:space="preserve">           </w:t>
      </w:r>
      <w:r>
        <w:rPr>
          <w:rFonts w:ascii="宋体" w:eastAsia="宋体" w:hAnsi="宋体" w:cs="宋体"/>
        </w:rPr>
        <w:t>台。币种：</w:t>
      </w:r>
      <w:r>
        <w:rPr>
          <w:rFonts w:ascii="宋体" w:eastAsia="宋体" w:hAnsi="宋体" w:cs="宋体"/>
          <w:u w:val="single"/>
        </w:rPr>
        <w:t xml:space="preserve">                       </w:t>
      </w:r>
      <w:r>
        <w:rPr>
          <w:rFonts w:ascii="宋体" w:eastAsia="宋体" w:hAnsi="宋体" w:cs="宋体"/>
        </w:rPr>
        <w:t>。</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车辆单价：</w:t>
      </w:r>
      <w:r>
        <w:rPr>
          <w:rFonts w:ascii="宋体" w:eastAsia="宋体" w:hAnsi="宋体" w:cs="宋体"/>
          <w:u w:val="single"/>
        </w:rPr>
        <w:t xml:space="preserve">               </w:t>
      </w:r>
      <w:r>
        <w:rPr>
          <w:rFonts w:ascii="宋体" w:eastAsia="宋体" w:hAnsi="宋体" w:cs="宋体"/>
        </w:rPr>
        <w:t>元，大写：</w:t>
      </w:r>
      <w:r>
        <w:rPr>
          <w:rFonts w:ascii="宋体" w:eastAsia="宋体" w:hAnsi="宋体" w:cs="宋体"/>
          <w:u w:val="single"/>
        </w:rPr>
        <w:t xml:space="preserve">                </w:t>
      </w:r>
      <w:r>
        <w:rPr>
          <w:rFonts w:ascii="宋体" w:eastAsia="宋体" w:hAnsi="宋体" w:cs="宋体"/>
        </w:rPr>
        <w:t>。</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车辆总价：</w:t>
      </w:r>
      <w:r>
        <w:rPr>
          <w:rFonts w:ascii="宋体" w:eastAsia="宋体" w:hAnsi="宋体" w:cs="宋体"/>
          <w:u w:val="single"/>
        </w:rPr>
        <w:t xml:space="preserve">          </w:t>
      </w:r>
      <w:ins w:id="6" w:author="袁弘信" w:date="2022-02-17T14:48:00Z">
        <w:r>
          <w:rPr>
            <w:rFonts w:ascii="宋体" w:eastAsia="宋体" w:hAnsi="宋体" w:cs="宋体"/>
            <w:color w:val="B5082E"/>
            <w:sz w:val="22"/>
            <w:szCs w:val="22"/>
            <w:u w:val="single" w:color="B5082E"/>
          </w:rPr>
          <w:t xml:space="preserve"> </w:t>
        </w:r>
      </w:ins>
      <w:r>
        <w:rPr>
          <w:rFonts w:ascii="宋体" w:eastAsia="宋体" w:hAnsi="宋体" w:cs="宋体"/>
          <w:u w:val="single"/>
        </w:rPr>
        <w:t xml:space="preserve">    </w:t>
      </w:r>
      <w:r>
        <w:rPr>
          <w:rFonts w:ascii="宋体" w:eastAsia="宋体" w:hAnsi="宋体" w:cs="宋体"/>
        </w:rPr>
        <w:t>元，大写：</w:t>
      </w:r>
      <w:r>
        <w:rPr>
          <w:rFonts w:ascii="宋体" w:eastAsia="宋体" w:hAnsi="宋体" w:cs="宋体"/>
          <w:u w:val="single"/>
        </w:rPr>
        <w:t xml:space="preserve">                </w:t>
      </w:r>
      <w:r>
        <w:rPr>
          <w:rFonts w:ascii="宋体" w:eastAsia="宋体" w:hAnsi="宋体" w:cs="宋体"/>
        </w:rPr>
        <w:t>。</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运费：</w:t>
      </w:r>
      <w:r>
        <w:rPr>
          <w:rFonts w:ascii="宋体" w:eastAsia="宋体" w:hAnsi="宋体" w:cs="宋体"/>
          <w:u w:val="single"/>
        </w:rPr>
        <w:t xml:space="preserve">                  </w:t>
      </w:r>
      <w:r>
        <w:rPr>
          <w:rFonts w:ascii="宋体" w:eastAsia="宋体" w:hAnsi="宋体" w:cs="宋体"/>
        </w:rPr>
        <w:t>元，由</w:t>
      </w:r>
      <w:r>
        <w:rPr>
          <w:rFonts w:ascii="宋体" w:eastAsia="宋体" w:hAnsi="宋体" w:cs="宋体"/>
        </w:rPr>
        <w:tab/>
      </w:r>
      <w:r>
        <w:rPr>
          <w:rFonts w:ascii="宋体" w:eastAsia="宋体" w:hAnsi="宋体" w:cs="宋体"/>
        </w:rPr>
        <w:t>人承担。</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出库费：</w:t>
      </w:r>
      <w:r>
        <w:rPr>
          <w:rFonts w:ascii="宋体" w:eastAsia="宋体" w:hAnsi="宋体" w:cs="宋体"/>
          <w:u w:val="single"/>
        </w:rPr>
        <w:t xml:space="preserve">                </w:t>
      </w:r>
      <w:r>
        <w:rPr>
          <w:rFonts w:ascii="宋体" w:eastAsia="宋体" w:hAnsi="宋体" w:cs="宋体"/>
        </w:rPr>
        <w:t>元，由：</w:t>
      </w:r>
      <w:r>
        <w:rPr>
          <w:rFonts w:ascii="宋体" w:eastAsia="宋体" w:hAnsi="宋体" w:cs="宋体"/>
          <w:u w:val="single"/>
        </w:rPr>
        <w:t xml:space="preserve">            </w:t>
      </w:r>
      <w:r>
        <w:rPr>
          <w:rFonts w:ascii="宋体" w:eastAsia="宋体" w:hAnsi="宋体" w:cs="宋体"/>
        </w:rPr>
        <w:t>人承担。</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车辆交接后，买受人如需委托出卖人代理注册登记等服务的，双方应另行签订委托服务协议书（附件二），买受人需另行交付有关费用和支付劳务报酬。</w:t>
      </w:r>
    </w:p>
    <w:p>
      <w:pPr>
        <w:widowControl w:val="0"/>
        <w:spacing w:before="0" w:after="0"/>
        <w:ind w:firstLine="398"/>
        <w:jc w:val="both"/>
        <w:rPr>
          <w:rFonts w:ascii="Times New Roman" w:eastAsia="Times New Roman" w:hAnsi="Times New Roman" w:cs="Times New Roman"/>
        </w:rPr>
      </w:pPr>
      <w:r>
        <w:rPr>
          <w:rFonts w:ascii="宋体" w:eastAsia="宋体" w:hAnsi="宋体" w:cs="宋体"/>
          <w:b/>
          <w:bCs/>
        </w:rPr>
        <w:t>第三条</w:t>
      </w:r>
      <w:r>
        <w:rPr>
          <w:rFonts w:ascii="宋体" w:eastAsia="宋体" w:hAnsi="宋体" w:cs="宋体"/>
          <w:b/>
          <w:bCs/>
        </w:rPr>
        <w:t xml:space="preserve">  </w:t>
      </w:r>
      <w:r>
        <w:rPr>
          <w:rFonts w:ascii="宋体" w:eastAsia="宋体" w:hAnsi="宋体" w:cs="宋体"/>
          <w:b/>
          <w:bCs/>
        </w:rPr>
        <w:t>付款方式</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买受人选择下述第</w:t>
      </w:r>
      <w:r>
        <w:rPr>
          <w:rFonts w:ascii="宋体" w:eastAsia="宋体" w:hAnsi="宋体" w:cs="宋体"/>
          <w:u w:val="single"/>
        </w:rPr>
        <w:t xml:space="preserve">   </w:t>
      </w:r>
      <w:r>
        <w:rPr>
          <w:rFonts w:ascii="宋体" w:eastAsia="宋体" w:hAnsi="宋体" w:cs="宋体"/>
        </w:rPr>
        <w:t>种方式付款，并按该方式所定时间如期足额将车款支付给出卖人。</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1．一次性付款方式：签署本合同时，支付全部车价款，计</w:t>
      </w:r>
      <w:r>
        <w:rPr>
          <w:rFonts w:ascii="宋体" w:eastAsia="宋体" w:hAnsi="宋体" w:cs="宋体"/>
          <w:u w:val="single"/>
        </w:rPr>
        <w:t xml:space="preserve">   </w:t>
      </w:r>
      <w:r>
        <w:rPr>
          <w:rFonts w:ascii="宋体" w:eastAsia="宋体" w:hAnsi="宋体" w:cs="宋体"/>
          <w:position w:val="-6"/>
        </w:rPr>
        <w:t>------------</w:t>
      </w:r>
      <w:r>
        <w:rPr>
          <w:rFonts w:ascii="宋体" w:eastAsia="宋体" w:hAnsi="宋体" w:cs="宋体"/>
        </w:rPr>
        <w:t>元。</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 xml:space="preserve">2．机动车消费贷款方式： </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2.1 签署本合同时，首付全部车价款的</w:t>
      </w:r>
      <w:r>
        <w:rPr>
          <w:rFonts w:ascii="宋体" w:eastAsia="宋体" w:hAnsi="宋体" w:cs="宋体"/>
          <w:u w:val="single"/>
        </w:rPr>
        <w:t xml:space="preserve">    </w:t>
      </w:r>
      <w:r>
        <w:rPr>
          <w:rFonts w:ascii="宋体" w:eastAsia="宋体" w:hAnsi="宋体" w:cs="宋体"/>
        </w:rPr>
        <w:t>%，计</w:t>
      </w:r>
      <w:r>
        <w:rPr>
          <w:rFonts w:ascii="宋体" w:eastAsia="宋体" w:hAnsi="宋体" w:cs="宋体"/>
          <w:u w:val="single"/>
        </w:rPr>
        <w:t xml:space="preserve">      </w:t>
      </w:r>
      <w:r>
        <w:rPr>
          <w:rFonts w:ascii="宋体" w:eastAsia="宋体" w:hAnsi="宋体" w:cs="宋体"/>
        </w:rPr>
        <w:t>元；</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2.2 余款计</w:t>
      </w:r>
      <w:r>
        <w:rPr>
          <w:rFonts w:ascii="宋体" w:eastAsia="宋体" w:hAnsi="宋体" w:cs="宋体"/>
          <w:u w:val="single"/>
        </w:rPr>
        <w:t xml:space="preserve">            </w:t>
      </w:r>
      <w:r>
        <w:rPr>
          <w:rFonts w:ascii="宋体" w:eastAsia="宋体" w:hAnsi="宋体" w:cs="宋体"/>
        </w:rPr>
        <w:t>元，于</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日前支付。</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买受人可通过金融机构办理机动车消费贷款支付部分或全部余款。但以下情况视为买受人未按合同约定时间付款，应当向出卖人承担违约责任。</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（1）买受人未能在以上规定时间内向金融机构办妥有关机动车消费贷款事宜（以实际发放贷款为准）。</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（2）买受人未能在以上规定时间内足额办出贷款，且余额未按时自行补足支付。</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 xml:space="preserve">3．分期付款方式： </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3.1 签署本合同时，支付全部车价款的</w:t>
      </w:r>
      <w:r>
        <w:rPr>
          <w:rFonts w:ascii="宋体" w:eastAsia="宋体" w:hAnsi="宋体" w:cs="宋体"/>
          <w:u w:val="single"/>
        </w:rPr>
        <w:t xml:space="preserve">   </w:t>
      </w:r>
      <w:r>
        <w:rPr>
          <w:rFonts w:ascii="宋体" w:eastAsia="宋体" w:hAnsi="宋体" w:cs="宋体"/>
        </w:rPr>
        <w:t>%，计</w:t>
      </w:r>
      <w:r>
        <w:rPr>
          <w:rFonts w:ascii="宋体" w:eastAsia="宋体" w:hAnsi="宋体" w:cs="宋体"/>
          <w:u w:val="single"/>
        </w:rPr>
        <w:t xml:space="preserve">            </w:t>
      </w:r>
      <w:r>
        <w:rPr>
          <w:rFonts w:ascii="宋体" w:eastAsia="宋体" w:hAnsi="宋体" w:cs="宋体"/>
        </w:rPr>
        <w:t>元。</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 xml:space="preserve">3.2 </w:t>
      </w:r>
      <w:r>
        <w:rPr>
          <w:rFonts w:ascii="宋体" w:eastAsia="宋体" w:hAnsi="宋体" w:cs="宋体"/>
          <w:i/>
          <w:iCs/>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日前支付全部车价款的</w:t>
      </w:r>
      <w:r>
        <w:rPr>
          <w:rFonts w:ascii="宋体" w:eastAsia="宋体" w:hAnsi="宋体" w:cs="宋体"/>
          <w:u w:val="single"/>
        </w:rPr>
        <w:t xml:space="preserve">   </w:t>
      </w:r>
      <w:r>
        <w:rPr>
          <w:rFonts w:ascii="宋体" w:eastAsia="宋体" w:hAnsi="宋体" w:cs="宋体"/>
        </w:rPr>
        <w:t>%，计</w:t>
      </w:r>
      <w:r>
        <w:rPr>
          <w:rFonts w:ascii="宋体" w:eastAsia="宋体" w:hAnsi="宋体" w:cs="宋体"/>
          <w:u w:val="single"/>
        </w:rPr>
        <w:t xml:space="preserve">         </w:t>
      </w:r>
      <w:r>
        <w:rPr>
          <w:rFonts w:ascii="宋体" w:eastAsia="宋体" w:hAnsi="宋体" w:cs="宋体"/>
        </w:rPr>
        <w:t>元。</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 xml:space="preserve">3.3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日前支付最后一期车价款，计</w:t>
      </w:r>
      <w:r>
        <w:rPr>
          <w:rFonts w:ascii="宋体" w:eastAsia="宋体" w:hAnsi="宋体" w:cs="宋体"/>
          <w:u w:val="single"/>
        </w:rPr>
        <w:t xml:space="preserve">       </w:t>
      </w:r>
      <w:r>
        <w:rPr>
          <w:rFonts w:ascii="宋体" w:eastAsia="宋体" w:hAnsi="宋体" w:cs="宋体"/>
        </w:rPr>
        <w:t>元。</w:t>
      </w:r>
    </w:p>
    <w:p>
      <w:pPr>
        <w:widowControl w:val="0"/>
        <w:spacing w:before="0" w:after="0"/>
        <w:ind w:firstLine="434"/>
        <w:jc w:val="both"/>
        <w:rPr>
          <w:rFonts w:ascii="Times New Roman" w:eastAsia="Times New Roman" w:hAnsi="Times New Roman" w:cs="Times New Roman"/>
        </w:rPr>
      </w:pPr>
      <w:r>
        <w:rPr>
          <w:rFonts w:ascii="宋体" w:eastAsia="宋体" w:hAnsi="宋体" w:cs="宋体"/>
          <w:b/>
          <w:bCs/>
        </w:rPr>
        <w:t>第四条</w:t>
      </w:r>
      <w:r>
        <w:rPr>
          <w:rFonts w:ascii="宋体" w:eastAsia="宋体" w:hAnsi="宋体" w:cs="宋体"/>
          <w:b/>
          <w:bCs/>
        </w:rPr>
        <w:t xml:space="preserve">  </w:t>
      </w:r>
      <w:r>
        <w:rPr>
          <w:rFonts w:ascii="宋体" w:eastAsia="宋体" w:hAnsi="宋体" w:cs="宋体"/>
          <w:b/>
          <w:bCs/>
        </w:rPr>
        <w:t>质量</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1．出卖人向买受人出售的车辆，其质量必须符合国家机动车产品标准或行业标准，并符合出厂检验标准，符合安全驾驶和说明书载明的基本使用要求，符合车辆登记地政府关于尾气排放的标准。</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2．出卖人向买受人出售的机动车，必须是列入国家主管部门发布的《国家机动车辆产品公告》或合法进口的产品，并能通过公安技术检验，公安交通管理部门准予登记的车辆。</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3．双方对车辆质量的认定有争议的，以国家机动车质量监督检验中心的书面鉴定意见为处理争议的依据。</w:t>
      </w:r>
    </w:p>
    <w:p>
      <w:pPr>
        <w:widowControl w:val="0"/>
        <w:spacing w:before="0" w:after="0"/>
        <w:ind w:firstLine="434"/>
        <w:jc w:val="both"/>
        <w:rPr>
          <w:rFonts w:ascii="Times New Roman" w:eastAsia="Times New Roman" w:hAnsi="Times New Roman" w:cs="Times New Roman"/>
        </w:rPr>
      </w:pPr>
      <w:r>
        <w:rPr>
          <w:rFonts w:ascii="宋体" w:eastAsia="宋体" w:hAnsi="宋体" w:cs="宋体"/>
          <w:b/>
          <w:bCs/>
        </w:rPr>
        <w:t xml:space="preserve">第五条 </w:t>
      </w:r>
      <w:ins w:id="7" w:author="袁弘信" w:date="2022-02-17T14:49:00Z">
        <w:r>
          <w:rPr>
            <w:rFonts w:ascii="宋体" w:eastAsia="宋体" w:hAnsi="宋体" w:cs="宋体"/>
            <w:color w:val="B5082E"/>
            <w:sz w:val="22"/>
            <w:szCs w:val="22"/>
          </w:rPr>
          <w:t xml:space="preserve"> </w:t>
        </w:r>
      </w:ins>
      <w:r>
        <w:rPr>
          <w:rFonts w:ascii="宋体" w:eastAsia="宋体" w:hAnsi="宋体" w:cs="宋体"/>
          <w:b/>
          <w:bCs/>
        </w:rPr>
        <w:t>交车时间与地点、交付及验收方式</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1．交车时间：</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日前。</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2．提车方式： 买受人自提</w:t>
      </w:r>
      <w:r>
        <w:rPr>
          <w:rFonts w:ascii="宋体" w:eastAsia="宋体" w:hAnsi="宋体" w:cs="宋体"/>
        </w:rPr>
        <w:t>□</w:t>
      </w:r>
      <w:r>
        <w:rPr>
          <w:rFonts w:ascii="宋体" w:eastAsia="宋体" w:hAnsi="宋体" w:cs="宋体"/>
        </w:rPr>
        <w:t xml:space="preserve"> 出卖人送车上门</w:t>
      </w:r>
      <w:r>
        <w:rPr>
          <w:rFonts w:ascii="宋体" w:eastAsia="宋体" w:hAnsi="宋体" w:cs="宋体"/>
        </w:rPr>
        <w:t>□</w:t>
      </w:r>
      <w:r>
        <w:rPr>
          <w:rFonts w:ascii="宋体" w:eastAsia="宋体" w:hAnsi="宋体" w:cs="宋体"/>
        </w:rPr>
        <w:t xml:space="preserve"> </w:t>
      </w:r>
    </w:p>
    <w:p>
      <w:pPr>
        <w:widowControl w:val="0"/>
        <w:spacing w:before="0" w:after="0"/>
        <w:ind w:firstLine="434"/>
        <w:rPr>
          <w:rFonts w:ascii="Times New Roman" w:eastAsia="Times New Roman" w:hAnsi="Times New Roman" w:cs="Times New Roman"/>
        </w:rPr>
      </w:pPr>
      <w:r>
        <w:rPr>
          <w:rFonts w:ascii="宋体" w:eastAsia="宋体" w:hAnsi="宋体" w:cs="宋体"/>
        </w:rPr>
        <w:t>3．交车地点：</w:t>
      </w:r>
      <w:r>
        <w:rPr>
          <w:rFonts w:ascii="宋体" w:eastAsia="宋体" w:hAnsi="宋体" w:cs="宋体"/>
          <w:u w:val="single"/>
        </w:rPr>
        <w:t xml:space="preserve">                                     </w:t>
      </w:r>
      <w:r>
        <w:rPr>
          <w:rFonts w:ascii="宋体" w:eastAsia="宋体" w:hAnsi="宋体" w:cs="宋体"/>
        </w:rPr>
        <w:t>。</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4．交车时里程表记录小于：</w:t>
      </w:r>
      <w:r>
        <w:rPr>
          <w:rFonts w:ascii="宋体" w:eastAsia="宋体" w:hAnsi="宋体" w:cs="宋体"/>
          <w:u w:val="single"/>
        </w:rPr>
        <w:t xml:space="preserve">           </w:t>
      </w:r>
      <w:r>
        <w:rPr>
          <w:rFonts w:ascii="宋体" w:eastAsia="宋体" w:hAnsi="宋体" w:cs="宋体"/>
        </w:rPr>
        <w:t>公里。</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以上里程表记录均不包含委托注册登记服务发生的公里数。</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 xml:space="preserve">5．出卖人在向买受人交付车辆时须同时提供： </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（1）销售发票。</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（2）（国产车）车辆合格证或（进口车）海关进口证明及商品检验单。</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（3）质量服务卡或保修手册。</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（4）车辆使用说明书或用户使用手册（中文）。</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（5）随车工具及备件清单。</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6．车辆交接时当场验收，买受人应对所购车辆外观和基本使用功能等进行认真检查、确认。如对外观有异议，应当场向出卖人提出。</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7．出卖人向买受人交付机动车及随车文件，双方签署车辆交接书（附件一），即为该车辆正式交付。</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8．车辆正式交付之时起，该车辆的风险责任由出卖人转移至买受人。</w:t>
      </w:r>
    </w:p>
    <w:p>
      <w:pPr>
        <w:widowControl w:val="0"/>
        <w:spacing w:before="0" w:after="0"/>
        <w:ind w:firstLine="434"/>
        <w:jc w:val="both"/>
        <w:rPr>
          <w:rFonts w:ascii="Times New Roman" w:eastAsia="Times New Roman" w:hAnsi="Times New Roman" w:cs="Times New Roman"/>
        </w:rPr>
      </w:pPr>
      <w:r>
        <w:rPr>
          <w:rFonts w:ascii="宋体" w:eastAsia="宋体" w:hAnsi="宋体" w:cs="宋体"/>
          <w:b/>
          <w:bCs/>
        </w:rPr>
        <w:t>第六条</w:t>
      </w:r>
      <w:r>
        <w:rPr>
          <w:rFonts w:ascii="宋体" w:eastAsia="宋体" w:hAnsi="宋体" w:cs="宋体"/>
          <w:b/>
          <w:bCs/>
        </w:rPr>
        <w:t xml:space="preserve">  </w:t>
      </w:r>
      <w:r>
        <w:rPr>
          <w:rFonts w:ascii="宋体" w:eastAsia="宋体" w:hAnsi="宋体" w:cs="宋体"/>
          <w:b/>
          <w:bCs/>
        </w:rPr>
        <w:t>不可抗力</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1．任何一方对由于不可抗力造成的部分或全部不能履行本合同不负责任。但迟延履行后发生不可抗力的，不能免除责任。</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2．遇有不可抗力的一方，应在3 日内将事件的情况以书面形式通知另一方，并在事件发生后10 日内，向另一方提交合同不能履行或部分不能履行或需要延期履行理由的报告。</w:t>
      </w:r>
    </w:p>
    <w:p>
      <w:pPr>
        <w:widowControl w:val="0"/>
        <w:spacing w:before="0" w:after="0"/>
        <w:ind w:firstLine="434"/>
        <w:jc w:val="both"/>
        <w:rPr>
          <w:rFonts w:ascii="Times New Roman" w:eastAsia="Times New Roman" w:hAnsi="Times New Roman" w:cs="Times New Roman"/>
        </w:rPr>
      </w:pPr>
      <w:r>
        <w:rPr>
          <w:rFonts w:ascii="宋体" w:eastAsia="宋体" w:hAnsi="宋体" w:cs="宋体"/>
          <w:b/>
          <w:bCs/>
        </w:rPr>
        <w:t>第七条</w:t>
      </w:r>
      <w:r>
        <w:rPr>
          <w:rFonts w:ascii="宋体" w:eastAsia="宋体" w:hAnsi="宋体" w:cs="宋体"/>
          <w:b/>
          <w:bCs/>
        </w:rPr>
        <w:t xml:space="preserve">  </w:t>
      </w:r>
      <w:r>
        <w:rPr>
          <w:rFonts w:ascii="宋体" w:eastAsia="宋体" w:hAnsi="宋体" w:cs="宋体"/>
          <w:b/>
          <w:bCs/>
        </w:rPr>
        <w:t>关于修理、更换、退货的约定</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1．关于整车、零部件总成的保修期限执行生产厂保修条款的规定。</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2．在上述保修期内车辆出现质量问题或需要保养，买受人应在生产厂公布的或双方约定的维修站进行修理和保养。</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3．在车辆使用1 年或行驶2 万公里内（以先到为准，下同），同一严重安全性能故障累计修理2 次（以修理单据和发票为准，下同）仍未排除故障，或关键总成因质量问题累计更换2 次后仍无法使用，买受人有权退车。</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4．在车辆使用1 年或行驶2 万公里内，同一关键零件或总成因质量问题，累计修理2 次仍不能恢复使用；或由于质量问题及修理，使得该车停用的累计工作日超过60 日（扣除进口零件进货在途时间）；或累计修理5 次以上（不含5 次）仍不能正常行驶，出卖人应负责为买受人换车或退车。</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5．按照本条上述约定退车的，出卖人应当负责为买受人按发票价格一次退清车款，但应减去买受人使用该车产生的合理折旧。退车后，机动车所有人应当到公安交通管理部门申请办理注销登记，并按照公安部《机动车登记规定》，提交齐全、真实、有效的申请材料。</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6．非车辆质量问题发生交通事故而造成损坏的，或无有效发票的，可免除本条上述第3 项、第4 项规定的甲方责任。</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7．由于人为破坏、使用或保养不当和疏忽造成的质量问题，或者由于装潢、改装不当造成的质量问题，或者到公布、约定以外的修理点进行修理造成的质量问题，由买受人自行承担后果。</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8．本合同签订后，国家如出台有关机动车产品修理更换退货的规定， 双方按国家规定执行。</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9．生产厂的保修条款比本合同的约定更有利于买受人的，双方按生产厂的规定执行。</w:t>
      </w:r>
    </w:p>
    <w:p>
      <w:pPr>
        <w:widowControl w:val="0"/>
        <w:spacing w:before="0" w:after="0"/>
        <w:ind w:firstLine="434"/>
        <w:jc w:val="both"/>
        <w:rPr>
          <w:rFonts w:ascii="Times New Roman" w:eastAsia="Times New Roman" w:hAnsi="Times New Roman" w:cs="Times New Roman"/>
        </w:rPr>
      </w:pPr>
      <w:r>
        <w:rPr>
          <w:rFonts w:ascii="宋体" w:eastAsia="宋体" w:hAnsi="宋体" w:cs="宋体"/>
          <w:b/>
          <w:bCs/>
        </w:rPr>
        <w:t>第八条</w:t>
      </w:r>
      <w:ins w:id="8" w:author="袁弘信" w:date="2022-02-17T14:48:00Z">
        <w:r>
          <w:rPr>
            <w:rFonts w:ascii="宋体" w:eastAsia="宋体" w:hAnsi="宋体" w:cs="宋体"/>
            <w:b/>
            <w:bCs/>
            <w:color w:val="B5082E"/>
            <w:sz w:val="22"/>
            <w:szCs w:val="22"/>
          </w:rPr>
          <w:t xml:space="preserve"> </w:t>
        </w:r>
      </w:ins>
      <w:r>
        <w:rPr>
          <w:rFonts w:ascii="宋体" w:eastAsia="宋体" w:hAnsi="宋体" w:cs="宋体"/>
          <w:b/>
          <w:bCs/>
        </w:rPr>
        <w:t xml:space="preserve"> 违约责任</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1．买受人不能按时支付车款的，自延期之日起至实际付款日止，按逾期应付款依银行迟延付款的规定向出卖人偿付违约金。延期付款超过1 个月的， 出卖人有权解除合同，并要求买受人按相当于全部车价款的</w:t>
      </w:r>
      <w:r>
        <w:rPr>
          <w:rFonts w:ascii="宋体" w:eastAsia="宋体" w:hAnsi="宋体" w:cs="宋体"/>
          <w:u w:val="single"/>
        </w:rPr>
        <w:t xml:space="preserve">     </w:t>
      </w:r>
      <w:r>
        <w:rPr>
          <w:rFonts w:ascii="宋体" w:eastAsia="宋体" w:hAnsi="宋体" w:cs="宋体"/>
        </w:rPr>
        <w:t>%支付违约金。</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2．出卖人不按时交付车辆的，自延期之日起至实际交付日止，按买受人已付款依银行迟延付款的规定向买受人偿付违约金。延期交付车辆超过1 个月的，买受人有权解除合同，并要求出卖人按相当于全部车价款的</w:t>
      </w:r>
      <w:r>
        <w:rPr>
          <w:rFonts w:ascii="宋体" w:eastAsia="宋体" w:hAnsi="宋体" w:cs="宋体"/>
          <w:u w:val="single"/>
        </w:rPr>
        <w:t xml:space="preserve">     </w:t>
      </w:r>
      <w:r>
        <w:rPr>
          <w:rFonts w:ascii="宋体" w:eastAsia="宋体" w:hAnsi="宋体" w:cs="宋体"/>
        </w:rPr>
        <w:t>%支付违约金</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3．出卖人交付的机动车不符合说明书中表明的质量标准，买受人有权要求出卖人承担无偿修复、补偿损失或减少价款的违约责任。</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4．因车身超重、尾气不合格等情况导致买受人无法办理车辆注册登记，买受人有权退车并要求出卖人赔偿损失。</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5．经国家授权的机动车检验机构鉴定，买受人所购机动车确实存在设计、制造缺陷，由此缺陷造成的人身和他人财产损害，如出卖人无过错，买受人有权向生产厂主张赔偿，出卖人有积极协助的义务。若出卖人在该车有缺陷或存在其他特殊的使用要求时，应该明示告知而未明示告知，则应承担相应赔偿责任。</w:t>
      </w:r>
    </w:p>
    <w:p>
      <w:pPr>
        <w:widowControl w:val="0"/>
        <w:spacing w:before="0" w:after="0"/>
        <w:ind w:firstLine="434"/>
        <w:jc w:val="both"/>
        <w:rPr>
          <w:rFonts w:ascii="Times New Roman" w:eastAsia="Times New Roman" w:hAnsi="Times New Roman" w:cs="Times New Roman"/>
        </w:rPr>
      </w:pPr>
      <w:r>
        <w:rPr>
          <w:rFonts w:ascii="宋体" w:eastAsia="宋体" w:hAnsi="宋体" w:cs="宋体"/>
          <w:b/>
          <w:bCs/>
        </w:rPr>
        <w:t>第九条</w:t>
      </w:r>
      <w:r>
        <w:rPr>
          <w:rFonts w:ascii="宋体" w:eastAsia="宋体" w:hAnsi="宋体" w:cs="宋体"/>
          <w:b/>
          <w:bCs/>
        </w:rPr>
        <w:t xml:space="preserve">  </w:t>
      </w:r>
      <w:r>
        <w:rPr>
          <w:rFonts w:ascii="宋体" w:eastAsia="宋体" w:hAnsi="宋体" w:cs="宋体"/>
          <w:b/>
          <w:bCs/>
        </w:rPr>
        <w:t>双方特别约定</w:t>
      </w:r>
      <w:r>
        <w:rPr>
          <w:rFonts w:ascii="宋体" w:eastAsia="宋体" w:hAnsi="宋体" w:cs="宋体"/>
        </w:rPr>
        <w:t>：</w:t>
      </w:r>
      <w:r>
        <w:rPr>
          <w:rFonts w:ascii="宋体" w:eastAsia="宋体" w:hAnsi="宋体" w:cs="宋体"/>
          <w:u w:val="single"/>
        </w:rPr>
        <w:t xml:space="preserve">                            </w:t>
      </w:r>
      <w:r>
        <w:rPr>
          <w:rFonts w:ascii="宋体" w:eastAsia="宋体" w:hAnsi="宋体" w:cs="宋体"/>
        </w:rPr>
        <w:t xml:space="preserve">。 </w:t>
      </w:r>
    </w:p>
    <w:p>
      <w:pPr>
        <w:widowControl w:val="0"/>
        <w:spacing w:before="0" w:after="0"/>
        <w:ind w:firstLine="434"/>
        <w:jc w:val="both"/>
        <w:rPr>
          <w:rFonts w:ascii="Times New Roman" w:eastAsia="Times New Roman" w:hAnsi="Times New Roman" w:cs="Times New Roman"/>
        </w:rPr>
      </w:pPr>
      <w:r>
        <w:rPr>
          <w:rFonts w:ascii="宋体" w:eastAsia="宋体" w:hAnsi="宋体" w:cs="宋体"/>
          <w:b/>
          <w:bCs/>
        </w:rPr>
        <w:t>第十条</w:t>
      </w:r>
      <w:ins w:id="9" w:author="袁弘信" w:date="2022-02-17T14:48:00Z">
        <w:r>
          <w:rPr>
            <w:rFonts w:ascii="宋体" w:eastAsia="宋体" w:hAnsi="宋体" w:cs="宋体"/>
            <w:b/>
            <w:bCs/>
            <w:color w:val="B5082E"/>
            <w:sz w:val="22"/>
            <w:szCs w:val="22"/>
          </w:rPr>
          <w:t xml:space="preserve"> </w:t>
        </w:r>
      </w:ins>
      <w:r>
        <w:rPr>
          <w:rFonts w:ascii="宋体" w:eastAsia="宋体" w:hAnsi="宋体" w:cs="宋体"/>
          <w:b/>
          <w:bCs/>
        </w:rPr>
        <w:t xml:space="preserve"> 解决争议的方法</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双方在履行本合同过程中发生争议，应协商解决，协商不成时，选定下面第</w:t>
      </w:r>
      <w:r>
        <w:rPr>
          <w:rFonts w:ascii="宋体" w:eastAsia="宋体" w:hAnsi="宋体" w:cs="宋体"/>
          <w:u w:val="single"/>
        </w:rPr>
        <w:t xml:space="preserve">  </w:t>
      </w:r>
      <w:r>
        <w:rPr>
          <w:rFonts w:ascii="宋体" w:eastAsia="宋体" w:hAnsi="宋体" w:cs="宋体"/>
        </w:rPr>
        <w:t xml:space="preserve">种方式解决（不选定的划除）： </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1.向</w:t>
      </w:r>
      <w:r>
        <w:rPr>
          <w:rFonts w:ascii="宋体" w:eastAsia="宋体" w:hAnsi="宋体" w:cs="宋体"/>
          <w:u w:val="single"/>
        </w:rPr>
        <w:t xml:space="preserve">       </w:t>
      </w:r>
      <w:r>
        <w:rPr>
          <w:rFonts w:ascii="宋体" w:eastAsia="宋体" w:hAnsi="宋体" w:cs="宋体"/>
        </w:rPr>
        <w:t>仲裁委员会仲裁；</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 xml:space="preserve">2.依法向人民法院起诉。 </w:t>
      </w:r>
    </w:p>
    <w:p>
      <w:pPr>
        <w:widowControl w:val="0"/>
        <w:spacing w:before="0" w:after="0"/>
        <w:ind w:firstLine="434"/>
        <w:jc w:val="both"/>
        <w:rPr>
          <w:rFonts w:ascii="Times New Roman" w:eastAsia="Times New Roman" w:hAnsi="Times New Roman" w:cs="Times New Roman"/>
        </w:rPr>
      </w:pPr>
      <w:r>
        <w:rPr>
          <w:rFonts w:ascii="宋体" w:eastAsia="宋体" w:hAnsi="宋体" w:cs="宋体"/>
          <w:b/>
          <w:bCs/>
        </w:rPr>
        <w:t>第十一条</w:t>
      </w:r>
      <w:ins w:id="10" w:author="袁弘信" w:date="2022-02-17T14:48:00Z">
        <w:r>
          <w:rPr>
            <w:rFonts w:ascii="宋体" w:eastAsia="宋体" w:hAnsi="宋体" w:cs="宋体"/>
            <w:b/>
            <w:bCs/>
            <w:color w:val="B5082E"/>
            <w:sz w:val="22"/>
            <w:szCs w:val="22"/>
          </w:rPr>
          <w:t xml:space="preserve"> </w:t>
        </w:r>
      </w:ins>
      <w:r>
        <w:rPr>
          <w:rFonts w:ascii="宋体" w:eastAsia="宋体" w:hAnsi="宋体" w:cs="宋体"/>
          <w:b/>
          <w:bCs/>
        </w:rPr>
        <w:t xml:space="preserve"> 其他</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1．双方前列地址、电话若有改变，必须及时书面通知对方。因一方迟延通知而造成的损失，由过错方承担责任。</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2.本合同未尽事宜及在履行中需变更等内容，通过订立补充条款或补充协议进行约定。本合同的补充条款、补充协议及附件均为本合同不可分割的部分。</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3．本合同的金额应当以大、小写表示，大小写数额应当一致，不一致的，以大写金额为准。</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4．本合同自双方签字或盖章之日起生效，本合同壹式</w:t>
      </w:r>
      <w:r>
        <w:rPr>
          <w:rFonts w:ascii="宋体" w:eastAsia="宋体" w:hAnsi="宋体" w:cs="宋体"/>
          <w:u w:val="single"/>
        </w:rPr>
        <w:t xml:space="preserve">  </w:t>
      </w:r>
      <w:r>
        <w:rPr>
          <w:rFonts w:ascii="宋体" w:eastAsia="宋体" w:hAnsi="宋体" w:cs="宋体"/>
        </w:rPr>
        <w:t>份，具有同等效力。</w:t>
      </w:r>
    </w:p>
    <w:p>
      <w:pPr>
        <w:widowControl w:val="0"/>
        <w:spacing w:before="0" w:after="0"/>
        <w:ind w:firstLine="398"/>
        <w:jc w:val="both"/>
        <w:rPr>
          <w:rFonts w:ascii="Times New Roman" w:eastAsia="Times New Roman" w:hAnsi="Times New Roman" w:cs="Times New Roman"/>
          <w:sz w:val="22"/>
          <w:szCs w:val="22"/>
        </w:rPr>
      </w:pPr>
    </w:p>
    <w:p>
      <w:pPr>
        <w:widowControl w:val="0"/>
        <w:spacing w:before="0" w:after="0"/>
        <w:ind w:firstLine="434"/>
        <w:jc w:val="both"/>
        <w:rPr>
          <w:rFonts w:ascii="Times New Roman" w:eastAsia="Times New Roman" w:hAnsi="Times New Roman" w:cs="Times New Roman"/>
        </w:rPr>
      </w:pPr>
      <w:r>
        <w:rPr>
          <w:rFonts w:ascii="宋体" w:eastAsia="宋体" w:hAnsi="宋体" w:cs="宋体"/>
          <w:b/>
          <w:bCs/>
        </w:rPr>
        <w:t>附件</w:t>
      </w:r>
      <w:r>
        <w:rPr>
          <w:rFonts w:ascii="宋体" w:eastAsia="宋体" w:hAnsi="宋体" w:cs="宋体"/>
        </w:rPr>
        <w:t>：</w:t>
      </w:r>
      <w:r>
        <w:rPr>
          <w:rFonts w:ascii="宋体" w:eastAsia="宋体" w:hAnsi="宋体" w:cs="宋体"/>
        </w:rPr>
        <w:t>1．车辆交接书</w:t>
      </w:r>
    </w:p>
    <w:p>
      <w:pPr>
        <w:widowControl w:val="0"/>
        <w:spacing w:before="0" w:after="0"/>
        <w:ind w:firstLine="1200"/>
        <w:jc w:val="both"/>
        <w:rPr>
          <w:rFonts w:ascii="Times New Roman" w:eastAsia="Times New Roman" w:hAnsi="Times New Roman" w:cs="Times New Roman"/>
        </w:rPr>
      </w:pPr>
      <w:r>
        <w:rPr>
          <w:rFonts w:ascii="宋体" w:eastAsia="宋体" w:hAnsi="宋体" w:cs="宋体"/>
        </w:rPr>
        <w:t>2．委托服务协议书</w:t>
      </w:r>
    </w:p>
    <w:p>
      <w:pPr>
        <w:widowControl w:val="0"/>
        <w:spacing w:before="0" w:after="0"/>
        <w:ind w:firstLine="440"/>
        <w:jc w:val="both"/>
        <w:rPr>
          <w:rFonts w:ascii="Times New Roman" w:eastAsia="Times New Roman" w:hAnsi="Times New Roman" w:cs="Times New Roman"/>
          <w:sz w:val="22"/>
          <w:szCs w:val="22"/>
        </w:rPr>
      </w:pPr>
    </w:p>
    <w:p>
      <w:pPr>
        <w:widowControl w:val="0"/>
        <w:spacing w:before="0" w:after="0"/>
        <w:ind w:firstLine="440"/>
        <w:jc w:val="both"/>
        <w:rPr>
          <w:rFonts w:ascii="Times New Roman" w:eastAsia="Times New Roman" w:hAnsi="Times New Roman" w:cs="Times New Roman"/>
          <w:sz w:val="22"/>
          <w:szCs w:val="22"/>
        </w:rPr>
      </w:pPr>
    </w:p>
    <w:p>
      <w:pPr>
        <w:widowControl w:val="0"/>
        <w:spacing w:before="0" w:after="0"/>
        <w:ind w:firstLine="440"/>
        <w:jc w:val="both"/>
        <w:rPr>
          <w:rFonts w:ascii="Times New Roman" w:eastAsia="Times New Roman" w:hAnsi="Times New Roman" w:cs="Times New Roman"/>
          <w:sz w:val="22"/>
          <w:szCs w:val="22"/>
        </w:rPr>
      </w:pPr>
    </w:p>
    <w:p>
      <w:pPr>
        <w:widowControl w:val="0"/>
        <w:spacing w:before="0" w:after="0"/>
        <w:ind w:firstLine="440"/>
        <w:jc w:val="both"/>
        <w:rPr>
          <w:rFonts w:ascii="Times New Roman" w:eastAsia="Times New Roman" w:hAnsi="Times New Roman" w:cs="Times New Roman"/>
          <w:sz w:val="22"/>
          <w:szCs w:val="22"/>
        </w:rPr>
      </w:pPr>
    </w:p>
    <w:p>
      <w:pPr>
        <w:widowControl w:val="0"/>
        <w:spacing w:before="0" w:after="0"/>
        <w:ind w:firstLine="480"/>
        <w:jc w:val="both"/>
        <w:rPr>
          <w:rFonts w:ascii="Times New Roman" w:eastAsia="Times New Roman" w:hAnsi="Times New Roman" w:cs="Times New Roman"/>
        </w:rPr>
      </w:pPr>
      <w:r>
        <w:rPr>
          <w:rFonts w:ascii="宋体" w:eastAsia="宋体" w:hAnsi="宋体" w:cs="宋体"/>
        </w:rPr>
        <w:t>出卖人（盖章）</w:t>
      </w:r>
      <w:r>
        <w:rPr>
          <w:rFonts w:ascii="宋体" w:eastAsia="宋体" w:hAnsi="宋体" w:cs="宋体"/>
        </w:rPr>
        <w:tab/>
      </w:r>
      <w:r>
        <w:rPr>
          <w:rFonts w:ascii="宋体" w:eastAsia="宋体" w:hAnsi="宋体" w:cs="宋体"/>
        </w:rPr>
        <w:t xml:space="preserve">乙方（盖章） </w:t>
      </w: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r>
        <w:rPr>
          <w:rFonts w:ascii="宋体" w:eastAsia="宋体" w:hAnsi="宋体" w:cs="宋体"/>
        </w:rPr>
        <w:t>法定代表人/代理人</w:t>
      </w:r>
      <w:r>
        <w:rPr>
          <w:rFonts w:ascii="宋体" w:eastAsia="宋体" w:hAnsi="宋体" w:cs="宋体"/>
        </w:rPr>
        <w:t xml:space="preserve">           </w:t>
      </w:r>
      <w:r>
        <w:rPr>
          <w:rFonts w:ascii="宋体" w:eastAsia="宋体" w:hAnsi="宋体" w:cs="宋体"/>
        </w:rPr>
        <w:t>法定代表人/代理人</w:t>
      </w:r>
    </w:p>
    <w:p>
      <w:pPr>
        <w:widowControl w:val="0"/>
        <w:spacing w:before="0" w:after="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r>
        <w:rPr>
          <w:rFonts w:ascii="宋体" w:eastAsia="宋体" w:hAnsi="宋体" w:cs="宋体"/>
        </w:rPr>
        <w:t>签字：</w:t>
      </w:r>
      <w:r>
        <w:rPr>
          <w:rFonts w:ascii="宋体" w:eastAsia="宋体" w:hAnsi="宋体" w:cs="宋体"/>
        </w:rPr>
        <w:t xml:space="preserve">                      </w:t>
      </w:r>
      <w:r>
        <w:rPr>
          <w:rFonts w:ascii="宋体" w:eastAsia="宋体" w:hAnsi="宋体" w:cs="宋体"/>
        </w:rPr>
        <w:t xml:space="preserve">签字： </w:t>
      </w:r>
    </w:p>
    <w:p>
      <w:pPr>
        <w:widowControl w:val="0"/>
        <w:spacing w:before="0" w:after="0"/>
        <w:jc w:val="both"/>
        <w:rPr>
          <w:rFonts w:ascii="Times New Roman" w:eastAsia="Times New Roman" w:hAnsi="Times New Roman" w:cs="Times New Roman"/>
        </w:rPr>
      </w:pPr>
    </w:p>
    <w:p>
      <w:pPr>
        <w:widowControl w:val="0"/>
        <w:spacing w:before="0" w:after="0"/>
        <w:ind w:firstLine="240"/>
        <w:jc w:val="both"/>
        <w:rPr>
          <w:rFonts w:ascii="Times New Roman" w:eastAsia="Times New Roman" w:hAnsi="Times New Roman" w:cs="Times New Roman"/>
        </w:rPr>
      </w:pPr>
      <w:r>
        <w:rPr>
          <w:rFonts w:ascii="宋体" w:eastAsia="宋体" w:hAnsi="宋体" w:cs="宋体"/>
        </w:rPr>
        <w:t>日期：</w:t>
      </w:r>
      <w:r>
        <w:rPr>
          <w:rFonts w:ascii="宋体" w:eastAsia="宋体" w:hAnsi="宋体" w:cs="宋体"/>
        </w:rPr>
        <w:t xml:space="preserve">  </w:t>
      </w:r>
      <w:r>
        <w:rPr>
          <w:rFonts w:ascii="宋体" w:eastAsia="宋体" w:hAnsi="宋体" w:cs="宋体"/>
        </w:rPr>
        <w:t>年</w:t>
      </w:r>
      <w:r>
        <w:rPr>
          <w:rFonts w:ascii="宋体" w:eastAsia="宋体" w:hAnsi="宋体" w:cs="宋体"/>
        </w:rPr>
        <w:t xml:space="preserve">  </w:t>
      </w:r>
      <w:r>
        <w:rPr>
          <w:rFonts w:ascii="宋体" w:eastAsia="宋体" w:hAnsi="宋体" w:cs="宋体"/>
        </w:rPr>
        <w:t>月</w:t>
      </w:r>
      <w:r>
        <w:rPr>
          <w:rFonts w:ascii="宋体" w:eastAsia="宋体" w:hAnsi="宋体" w:cs="宋体"/>
        </w:rPr>
        <w:t xml:space="preserve">  </w:t>
      </w:r>
      <w:r>
        <w:rPr>
          <w:rFonts w:ascii="宋体" w:eastAsia="宋体" w:hAnsi="宋体" w:cs="宋体"/>
        </w:rPr>
        <w:t>日</w:t>
      </w:r>
      <w:r>
        <w:rPr>
          <w:rFonts w:ascii="宋体" w:eastAsia="宋体" w:hAnsi="宋体" w:cs="宋体"/>
        </w:rPr>
        <w:t xml:space="preserve">            </w:t>
      </w:r>
      <w:r>
        <w:rPr>
          <w:rFonts w:ascii="宋体" w:eastAsia="宋体" w:hAnsi="宋体" w:cs="宋体"/>
        </w:rPr>
        <w:t>日期：</w:t>
      </w:r>
      <w:r>
        <w:rPr>
          <w:rFonts w:ascii="宋体" w:eastAsia="宋体" w:hAnsi="宋体" w:cs="宋体"/>
        </w:rPr>
        <w:t xml:space="preserve">  </w:t>
      </w:r>
      <w:r>
        <w:rPr>
          <w:rFonts w:ascii="宋体" w:eastAsia="宋体" w:hAnsi="宋体" w:cs="宋体"/>
        </w:rPr>
        <w:t>年</w:t>
      </w:r>
      <w:r>
        <w:rPr>
          <w:rFonts w:ascii="宋体" w:eastAsia="宋体" w:hAnsi="宋体" w:cs="宋体"/>
        </w:rPr>
        <w:t xml:space="preserve">  </w:t>
      </w:r>
      <w:r>
        <w:rPr>
          <w:rFonts w:ascii="宋体" w:eastAsia="宋体" w:hAnsi="宋体" w:cs="宋体"/>
        </w:rPr>
        <w:t>月</w:t>
      </w:r>
      <w:r>
        <w:rPr>
          <w:rFonts w:ascii="宋体" w:eastAsia="宋体" w:hAnsi="宋体" w:cs="宋体"/>
        </w:rPr>
        <w:t xml:space="preserve">  </w:t>
      </w:r>
      <w:r>
        <w:rPr>
          <w:rFonts w:ascii="宋体" w:eastAsia="宋体" w:hAnsi="宋体" w:cs="宋体"/>
        </w:rPr>
        <w:t>日</w:t>
      </w:r>
    </w:p>
    <w:p>
      <w:pPr>
        <w:widowControl w:val="0"/>
        <w:spacing w:before="0" w:after="0"/>
        <w:ind w:firstLine="240"/>
        <w:jc w:val="both"/>
        <w:rPr>
          <w:rFonts w:ascii="Times New Roman" w:eastAsia="Times New Roman" w:hAnsi="Times New Roman" w:cs="Times New Roman"/>
        </w:rPr>
      </w:pPr>
    </w:p>
    <w:p>
      <w:pPr>
        <w:widowControl w:val="0"/>
        <w:spacing w:before="0" w:after="0" w:line="240" w:lineRule="atLeast"/>
        <w:jc w:val="both"/>
        <w:rPr>
          <w:rFonts w:ascii="Times New Roman" w:eastAsia="Times New Roman" w:hAnsi="Times New Roman" w:cs="Times New Roman"/>
        </w:rPr>
      </w:pPr>
    </w:p>
    <w:p>
      <w:pPr>
        <w:widowControl w:val="0"/>
        <w:spacing w:before="0" w:after="0" w:line="240" w:lineRule="atLeast"/>
        <w:jc w:val="both"/>
        <w:rPr>
          <w:rFonts w:ascii="Times New Roman" w:eastAsia="Times New Roman" w:hAnsi="Times New Roman" w:cs="Times New Roman"/>
        </w:rPr>
      </w:pPr>
    </w:p>
    <w:p>
      <w:pPr>
        <w:widowControl w:val="0"/>
        <w:spacing w:before="0" w:after="0" w:line="240" w:lineRule="atLeast"/>
        <w:jc w:val="both"/>
        <w:rPr>
          <w:rFonts w:ascii="Times New Roman" w:eastAsia="Times New Roman" w:hAnsi="Times New Roman" w:cs="Times New Roman"/>
        </w:rPr>
      </w:pPr>
    </w:p>
    <w:p>
      <w:pPr>
        <w:widowControl w:val="0"/>
        <w:spacing w:before="0" w:after="0" w:line="240" w:lineRule="atLeast"/>
        <w:jc w:val="both"/>
        <w:rPr>
          <w:rFonts w:ascii="Times New Roman" w:eastAsia="Times New Roman" w:hAnsi="Times New Roman" w:cs="Times New Roman"/>
        </w:rPr>
      </w:pPr>
    </w:p>
    <w:p>
      <w:pPr>
        <w:widowControl w:val="0"/>
        <w:spacing w:before="0" w:after="0" w:line="240" w:lineRule="atLeast"/>
        <w:jc w:val="both"/>
        <w:rPr>
          <w:rFonts w:ascii="Times New Roman" w:eastAsia="Times New Roman" w:hAnsi="Times New Roman" w:cs="Times New Roman"/>
        </w:rPr>
      </w:pPr>
    </w:p>
    <w:p>
      <w:pPr>
        <w:widowControl w:val="0"/>
        <w:spacing w:before="0" w:after="0" w:line="240" w:lineRule="atLeast"/>
        <w:jc w:val="both"/>
        <w:rPr>
          <w:rFonts w:ascii="Times New Roman" w:eastAsia="Times New Roman" w:hAnsi="Times New Roman" w:cs="Times New Roman"/>
        </w:rPr>
      </w:pPr>
    </w:p>
    <w:p>
      <w:pPr>
        <w:widowControl w:val="0"/>
        <w:spacing w:before="0" w:after="0" w:line="240" w:lineRule="atLeast"/>
        <w:jc w:val="both"/>
        <w:rPr>
          <w:rFonts w:ascii="Times New Roman" w:eastAsia="Times New Roman" w:hAnsi="Times New Roman" w:cs="Times New Roman"/>
        </w:rPr>
      </w:pPr>
    </w:p>
    <w:p>
      <w:pPr>
        <w:widowControl w:val="0"/>
        <w:spacing w:before="0" w:after="0" w:line="240" w:lineRule="atLeast"/>
        <w:jc w:val="both"/>
        <w:rPr>
          <w:rFonts w:ascii="Times New Roman" w:eastAsia="Times New Roman" w:hAnsi="Times New Roman" w:cs="Times New Roman"/>
        </w:rPr>
      </w:pPr>
    </w:p>
    <w:p>
      <w:pPr>
        <w:widowControl w:val="0"/>
        <w:spacing w:before="0" w:after="0" w:line="240" w:lineRule="atLeast"/>
        <w:jc w:val="both"/>
        <w:rPr>
          <w:rFonts w:ascii="Times New Roman" w:eastAsia="Times New Roman" w:hAnsi="Times New Roman" w:cs="Times New Roman"/>
        </w:rPr>
      </w:pPr>
    </w:p>
    <w:p>
      <w:pPr>
        <w:widowControl w:val="0"/>
        <w:spacing w:before="0" w:after="0" w:line="240" w:lineRule="atLeast"/>
        <w:jc w:val="both"/>
        <w:rPr>
          <w:rFonts w:ascii="Times New Roman" w:eastAsia="Times New Roman" w:hAnsi="Times New Roman" w:cs="Times New Roman"/>
        </w:rPr>
      </w:pPr>
    </w:p>
    <w:p>
      <w:pPr>
        <w:widowControl w:val="0"/>
        <w:spacing w:before="0" w:after="0" w:line="240" w:lineRule="atLeast"/>
        <w:jc w:val="both"/>
        <w:rPr>
          <w:rFonts w:ascii="Times New Roman" w:eastAsia="Times New Roman" w:hAnsi="Times New Roman" w:cs="Times New Roman"/>
        </w:rPr>
      </w:pPr>
    </w:p>
    <w:p>
      <w:pPr>
        <w:widowControl w:val="0"/>
        <w:spacing w:before="0" w:after="0" w:line="240" w:lineRule="atLeast"/>
        <w:jc w:val="both"/>
        <w:rPr>
          <w:rFonts w:ascii="Times New Roman" w:eastAsia="Times New Roman" w:hAnsi="Times New Roman" w:cs="Times New Roman"/>
        </w:rPr>
      </w:pPr>
    </w:p>
    <w:p>
      <w:pPr>
        <w:widowControl w:val="0"/>
        <w:spacing w:before="0" w:after="0" w:line="240" w:lineRule="atLeast"/>
        <w:jc w:val="both"/>
        <w:rPr>
          <w:rFonts w:ascii="Times New Roman" w:eastAsia="Times New Roman" w:hAnsi="Times New Roman" w:cs="Times New Roman"/>
        </w:rPr>
      </w:pPr>
    </w:p>
    <w:p>
      <w:pPr>
        <w:widowControl w:val="0"/>
        <w:spacing w:before="0" w:after="0" w:line="240" w:lineRule="atLeast"/>
        <w:jc w:val="both"/>
        <w:rPr>
          <w:rFonts w:ascii="Times New Roman" w:eastAsia="Times New Roman" w:hAnsi="Times New Roman" w:cs="Times New Roman"/>
        </w:rPr>
      </w:pPr>
    </w:p>
    <w:p>
      <w:pPr>
        <w:widowControl w:val="0"/>
        <w:spacing w:before="0" w:after="0" w:line="240" w:lineRule="atLeast"/>
        <w:jc w:val="both"/>
        <w:rPr>
          <w:rFonts w:ascii="Times New Roman" w:eastAsia="Times New Roman" w:hAnsi="Times New Roman" w:cs="Times New Roman"/>
        </w:rPr>
      </w:pPr>
    </w:p>
    <w:p>
      <w:pPr>
        <w:widowControl w:val="0"/>
        <w:spacing w:before="0" w:after="0" w:line="240" w:lineRule="atLeast"/>
        <w:jc w:val="both"/>
        <w:rPr>
          <w:rFonts w:ascii="Times New Roman" w:eastAsia="Times New Roman" w:hAnsi="Times New Roman" w:cs="Times New Roman"/>
        </w:rPr>
      </w:pPr>
    </w:p>
    <w:p>
      <w:pPr>
        <w:widowControl w:val="0"/>
        <w:spacing w:before="0" w:after="0" w:line="240" w:lineRule="atLeast"/>
        <w:jc w:val="both"/>
        <w:rPr>
          <w:rFonts w:ascii="Times New Roman" w:eastAsia="Times New Roman" w:hAnsi="Times New Roman" w:cs="Times New Roman"/>
        </w:rPr>
      </w:pPr>
    </w:p>
    <w:p>
      <w:pPr>
        <w:widowControl w:val="0"/>
        <w:spacing w:before="0" w:after="0" w:line="240" w:lineRule="atLeast"/>
        <w:jc w:val="both"/>
        <w:rPr>
          <w:rFonts w:ascii="Times New Roman" w:eastAsia="Times New Roman" w:hAnsi="Times New Roman" w:cs="Times New Roman"/>
        </w:rPr>
      </w:pPr>
    </w:p>
    <w:p>
      <w:pPr>
        <w:widowControl w:val="0"/>
        <w:spacing w:before="0" w:after="0" w:line="240" w:lineRule="atLeast"/>
        <w:jc w:val="both"/>
        <w:rPr>
          <w:rFonts w:ascii="Times New Roman" w:eastAsia="Times New Roman" w:hAnsi="Times New Roman" w:cs="Times New Roman"/>
        </w:rPr>
      </w:pPr>
    </w:p>
    <w:p>
      <w:pPr>
        <w:widowControl w:val="0"/>
        <w:spacing w:before="0" w:after="0" w:line="240" w:lineRule="atLeast"/>
        <w:jc w:val="both"/>
        <w:rPr>
          <w:rFonts w:ascii="Times New Roman" w:eastAsia="Times New Roman" w:hAnsi="Times New Roman" w:cs="Times New Roman"/>
        </w:rPr>
      </w:pPr>
    </w:p>
    <w:p>
      <w:pPr>
        <w:widowControl w:val="0"/>
        <w:spacing w:before="0" w:after="0" w:line="240" w:lineRule="atLeast"/>
        <w:jc w:val="both"/>
        <w:rPr>
          <w:rFonts w:ascii="Times New Roman" w:eastAsia="Times New Roman" w:hAnsi="Times New Roman" w:cs="Times New Roman"/>
        </w:rPr>
      </w:pPr>
    </w:p>
    <w:p>
      <w:pPr>
        <w:widowControl w:val="0"/>
        <w:spacing w:before="0" w:after="0" w:line="240" w:lineRule="atLeast"/>
        <w:jc w:val="both"/>
        <w:rPr>
          <w:rFonts w:ascii="Times New Roman" w:eastAsia="Times New Roman" w:hAnsi="Times New Roman" w:cs="Times New Roman"/>
        </w:rPr>
      </w:pPr>
    </w:p>
    <w:p>
      <w:pPr>
        <w:widowControl w:val="0"/>
        <w:spacing w:before="0" w:after="0" w:line="240" w:lineRule="atLeast"/>
        <w:jc w:val="both"/>
        <w:rPr>
          <w:rFonts w:ascii="Times New Roman" w:eastAsia="Times New Roman" w:hAnsi="Times New Roman" w:cs="Times New Roman"/>
        </w:rPr>
      </w:pPr>
    </w:p>
    <w:p>
      <w:pPr>
        <w:widowControl w:val="0"/>
        <w:spacing w:before="0" w:after="0" w:line="240" w:lineRule="atLeast"/>
        <w:jc w:val="both"/>
        <w:rPr>
          <w:rFonts w:ascii="Times New Roman" w:eastAsia="Times New Roman" w:hAnsi="Times New Roman" w:cs="Times New Roman"/>
        </w:rPr>
      </w:pPr>
    </w:p>
    <w:p>
      <w:pPr>
        <w:widowControl w:val="0"/>
        <w:spacing w:before="0" w:after="0" w:line="240" w:lineRule="atLeast"/>
        <w:jc w:val="both"/>
        <w:rPr>
          <w:rFonts w:ascii="Times New Roman" w:eastAsia="Times New Roman" w:hAnsi="Times New Roman" w:cs="Times New Roman"/>
        </w:rPr>
      </w:pPr>
    </w:p>
    <w:p>
      <w:pPr>
        <w:widowControl w:val="0"/>
        <w:spacing w:before="0" w:after="0" w:line="240" w:lineRule="atLeast"/>
        <w:jc w:val="both"/>
        <w:rPr>
          <w:rFonts w:ascii="Times New Roman" w:eastAsia="Times New Roman" w:hAnsi="Times New Roman" w:cs="Times New Roman"/>
        </w:rPr>
      </w:pPr>
    </w:p>
    <w:p>
      <w:pPr>
        <w:widowControl w:val="0"/>
        <w:spacing w:before="0" w:after="0" w:line="240" w:lineRule="atLeast"/>
        <w:jc w:val="both"/>
        <w:rPr>
          <w:rFonts w:ascii="Times New Roman" w:eastAsia="Times New Roman" w:hAnsi="Times New Roman" w:cs="Times New Roman"/>
        </w:rPr>
      </w:pPr>
    </w:p>
    <w:p>
      <w:pPr>
        <w:widowControl w:val="0"/>
        <w:spacing w:before="0" w:after="0" w:line="240" w:lineRule="atLeast"/>
        <w:jc w:val="both"/>
        <w:rPr>
          <w:rFonts w:ascii="Times New Roman" w:eastAsia="Times New Roman" w:hAnsi="Times New Roman" w:cs="Times New Roman"/>
        </w:rPr>
      </w:pPr>
    </w:p>
    <w:p>
      <w:pPr>
        <w:widowControl w:val="0"/>
        <w:spacing w:before="0" w:after="0" w:line="240" w:lineRule="atLeast"/>
        <w:jc w:val="both"/>
        <w:rPr>
          <w:rFonts w:ascii="Times New Roman" w:eastAsia="Times New Roman" w:hAnsi="Times New Roman" w:cs="Times New Roman"/>
        </w:rPr>
      </w:pPr>
    </w:p>
    <w:p>
      <w:pPr>
        <w:widowControl w:val="0"/>
        <w:spacing w:before="0" w:after="0" w:line="240" w:lineRule="atLeast"/>
        <w:jc w:val="both"/>
        <w:rPr>
          <w:rFonts w:ascii="Times New Roman" w:eastAsia="Times New Roman" w:hAnsi="Times New Roman" w:cs="Times New Roman"/>
        </w:rPr>
      </w:pPr>
    </w:p>
    <w:p>
      <w:pPr>
        <w:widowControl w:val="0"/>
        <w:spacing w:before="0" w:after="0" w:line="240" w:lineRule="atLeast"/>
        <w:jc w:val="both"/>
        <w:rPr>
          <w:rFonts w:ascii="Times New Roman" w:eastAsia="Times New Roman" w:hAnsi="Times New Roman" w:cs="Times New Roman"/>
        </w:rPr>
      </w:pPr>
    </w:p>
    <w:p>
      <w:pPr>
        <w:widowControl w:val="0"/>
        <w:spacing w:before="0" w:after="0" w:line="240" w:lineRule="atLeast"/>
        <w:jc w:val="both"/>
        <w:rPr>
          <w:rFonts w:ascii="Times New Roman" w:eastAsia="Times New Roman" w:hAnsi="Times New Roman" w:cs="Times New Roman"/>
        </w:rPr>
      </w:pPr>
      <w:r>
        <w:rPr>
          <w:rFonts w:ascii="宋体" w:eastAsia="宋体" w:hAnsi="宋体" w:cs="宋体"/>
        </w:rPr>
        <w:t xml:space="preserve">附件1 </w:t>
      </w:r>
    </w:p>
    <w:p>
      <w:pPr>
        <w:widowControl w:val="0"/>
        <w:spacing w:before="0" w:after="0" w:line="240" w:lineRule="atLeast"/>
        <w:jc w:val="center"/>
        <w:rPr>
          <w:rFonts w:ascii="Times New Roman" w:eastAsia="Times New Roman" w:hAnsi="Times New Roman" w:cs="Times New Roman"/>
        </w:rPr>
      </w:pPr>
      <w:r>
        <w:rPr>
          <w:rFonts w:ascii="宋体" w:eastAsia="宋体" w:hAnsi="宋体" w:cs="宋体"/>
          <w:b/>
          <w:bCs/>
        </w:rPr>
        <w:t>车辆交接书</w:t>
      </w:r>
    </w:p>
    <w:p>
      <w:pPr>
        <w:widowControl w:val="0"/>
        <w:spacing w:before="0" w:after="0" w:line="240" w:lineRule="atLeast"/>
        <w:ind w:firstLine="440"/>
        <w:jc w:val="both"/>
        <w:rPr>
          <w:rFonts w:ascii="Times New Roman" w:eastAsia="Times New Roman" w:hAnsi="Times New Roman" w:cs="Times New Roman"/>
        </w:rPr>
      </w:pPr>
    </w:p>
    <w:p>
      <w:pPr>
        <w:widowControl w:val="0"/>
        <w:spacing w:before="0" w:after="0" w:line="240" w:lineRule="atLeast"/>
        <w:ind w:firstLine="480"/>
        <w:jc w:val="both"/>
        <w:rPr>
          <w:rFonts w:ascii="Times New Roman" w:eastAsia="Times New Roman" w:hAnsi="Times New Roman" w:cs="Times New Roman"/>
        </w:rPr>
      </w:pPr>
      <w:r>
        <w:rPr>
          <w:rFonts w:ascii="宋体" w:eastAsia="宋体" w:hAnsi="宋体" w:cs="宋体"/>
          <w:position w:val="-6"/>
        </w:rPr>
        <w:t>-----</w:t>
      </w:r>
      <w:r>
        <w:rPr>
          <w:rFonts w:ascii="宋体" w:eastAsia="宋体" w:hAnsi="宋体" w:cs="宋体"/>
        </w:rPr>
        <w:t>年</w:t>
      </w:r>
      <w:r>
        <w:rPr>
          <w:rFonts w:ascii="宋体" w:eastAsia="宋体" w:hAnsi="宋体" w:cs="宋体"/>
          <w:position w:val="-6"/>
        </w:rPr>
        <w:t>--</w:t>
      </w:r>
      <w:r>
        <w:rPr>
          <w:rFonts w:ascii="宋体" w:eastAsia="宋体" w:hAnsi="宋体" w:cs="宋体"/>
        </w:rPr>
        <w:t>月</w:t>
      </w:r>
      <w:r>
        <w:rPr>
          <w:rFonts w:ascii="宋体" w:eastAsia="宋体" w:hAnsi="宋体" w:cs="宋体"/>
          <w:position w:val="-6"/>
        </w:rPr>
        <w:t>--</w:t>
      </w:r>
      <w:r>
        <w:rPr>
          <w:rFonts w:ascii="宋体" w:eastAsia="宋体" w:hAnsi="宋体" w:cs="宋体"/>
        </w:rPr>
        <w:t>日，双方在</w:t>
      </w:r>
      <w:r>
        <w:rPr>
          <w:rFonts w:ascii="宋体" w:eastAsia="宋体" w:hAnsi="宋体" w:cs="宋体"/>
          <w:u w:val="single"/>
        </w:rPr>
        <w:t xml:space="preserve">      </w:t>
      </w:r>
      <w:r>
        <w:rPr>
          <w:rFonts w:ascii="宋体" w:eastAsia="宋体" w:hAnsi="宋体" w:cs="宋体"/>
        </w:rPr>
        <w:t>对</w:t>
      </w:r>
      <w:r>
        <w:rPr>
          <w:rFonts w:ascii="宋体" w:eastAsia="宋体" w:hAnsi="宋体" w:cs="宋体"/>
          <w:u w:val="single"/>
        </w:rPr>
        <w:t xml:space="preserve">       </w:t>
      </w:r>
      <w:r>
        <w:rPr>
          <w:rFonts w:ascii="宋体" w:eastAsia="宋体" w:hAnsi="宋体" w:cs="宋体"/>
        </w:rPr>
        <w:t>进行</w:t>
      </w:r>
      <w:r>
        <w:rPr>
          <w:rFonts w:ascii="宋体" w:eastAsia="宋体" w:hAnsi="宋体" w:cs="宋体"/>
          <w:u w:val="single"/>
        </w:rPr>
        <w:t xml:space="preserve">      </w:t>
      </w:r>
      <w:r>
        <w:rPr>
          <w:rFonts w:ascii="宋体" w:eastAsia="宋体" w:hAnsi="宋体" w:cs="宋体"/>
        </w:rPr>
        <w:t xml:space="preserve">验收与交接，双方确认： </w:t>
      </w:r>
    </w:p>
    <w:p>
      <w:pPr>
        <w:widowControl w:val="0"/>
        <w:spacing w:before="0" w:after="0" w:line="240" w:lineRule="atLeast"/>
        <w:ind w:firstLine="434"/>
        <w:jc w:val="both"/>
        <w:rPr>
          <w:rFonts w:ascii="Times New Roman" w:eastAsia="Times New Roman" w:hAnsi="Times New Roman" w:cs="Times New Roman"/>
        </w:rPr>
      </w:pPr>
      <w:r>
        <w:rPr>
          <w:rFonts w:ascii="宋体" w:eastAsia="宋体" w:hAnsi="宋体" w:cs="宋体"/>
        </w:rPr>
        <w:t>1．出卖人交付给买受人的机动车品牌及型号规格为：</w:t>
      </w:r>
      <w:r>
        <w:rPr>
          <w:rFonts w:ascii="宋体" w:eastAsia="宋体" w:hAnsi="宋体" w:cs="宋体"/>
          <w:position w:val="-6"/>
        </w:rPr>
        <w:t>----------</w:t>
      </w:r>
      <w:r>
        <w:rPr>
          <w:rFonts w:ascii="宋体" w:eastAsia="宋体" w:hAnsi="宋体" w:cs="宋体"/>
        </w:rPr>
        <w:t>。</w:t>
      </w:r>
    </w:p>
    <w:p>
      <w:pPr>
        <w:widowControl w:val="0"/>
        <w:spacing w:before="0" w:after="0" w:line="240" w:lineRule="atLeast"/>
        <w:ind w:firstLine="434"/>
        <w:jc w:val="both"/>
        <w:rPr>
          <w:rFonts w:ascii="Times New Roman" w:eastAsia="Times New Roman" w:hAnsi="Times New Roman" w:cs="Times New Roman"/>
        </w:rPr>
      </w:pPr>
      <w:r>
        <w:rPr>
          <w:rFonts w:ascii="宋体" w:eastAsia="宋体" w:hAnsi="宋体" w:cs="宋体"/>
        </w:rPr>
        <w:t>买受人经过验收，认为符合双方</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日签订的机动车买卖合同约定（发动机号：</w:t>
      </w:r>
      <w:r>
        <w:rPr>
          <w:rFonts w:ascii="宋体" w:eastAsia="宋体" w:hAnsi="宋体" w:cs="宋体"/>
          <w:u w:val="single"/>
        </w:rPr>
        <w:t xml:space="preserve">     </w:t>
      </w:r>
      <w:r>
        <w:rPr>
          <w:rFonts w:ascii="宋体" w:eastAsia="宋体" w:hAnsi="宋体" w:cs="宋体"/>
        </w:rPr>
        <w:t xml:space="preserve">车架号： </w:t>
      </w:r>
      <w:r>
        <w:rPr>
          <w:rFonts w:ascii="宋体" w:eastAsia="宋体" w:hAnsi="宋体" w:cs="宋体"/>
          <w:u w:val="single"/>
        </w:rPr>
        <w:t xml:space="preserve">      </w:t>
      </w:r>
      <w:r>
        <w:rPr>
          <w:rFonts w:ascii="宋体" w:eastAsia="宋体" w:hAnsi="宋体" w:cs="宋体"/>
        </w:rPr>
        <w:t>），同意接受。</w:t>
      </w:r>
    </w:p>
    <w:p>
      <w:pPr>
        <w:widowControl w:val="0"/>
        <w:spacing w:before="0" w:after="0" w:line="240" w:lineRule="atLeast"/>
        <w:ind w:firstLine="434"/>
        <w:jc w:val="both"/>
        <w:rPr>
          <w:rFonts w:ascii="Times New Roman" w:eastAsia="Times New Roman" w:hAnsi="Times New Roman" w:cs="Times New Roman"/>
        </w:rPr>
      </w:pPr>
      <w:r>
        <w:rPr>
          <w:rFonts w:ascii="宋体" w:eastAsia="宋体" w:hAnsi="宋体" w:cs="宋体"/>
        </w:rPr>
        <w:t>2．出卖人已开具发票给买受人，发票号为：</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w:t>
      </w:r>
    </w:p>
    <w:p>
      <w:pPr>
        <w:widowControl w:val="0"/>
        <w:spacing w:before="0" w:after="0" w:line="240" w:lineRule="atLeast"/>
        <w:ind w:firstLine="434"/>
        <w:jc w:val="both"/>
        <w:rPr>
          <w:rFonts w:ascii="Times New Roman" w:eastAsia="Times New Roman" w:hAnsi="Times New Roman" w:cs="Times New Roman"/>
        </w:rPr>
      </w:pPr>
      <w:r>
        <w:rPr>
          <w:rFonts w:ascii="宋体" w:eastAsia="宋体" w:hAnsi="宋体" w:cs="宋体"/>
        </w:rPr>
        <w:t>3．随车文件清单如下（打</w:t>
      </w:r>
      <w:r>
        <w:rPr>
          <w:rFonts w:ascii="宋体" w:eastAsia="宋体" w:hAnsi="宋体" w:cs="宋体"/>
        </w:rPr>
        <w:t>√</w:t>
      </w:r>
      <w:r>
        <w:rPr>
          <w:rFonts w:ascii="宋体" w:eastAsia="宋体" w:hAnsi="宋体" w:cs="宋体"/>
        </w:rPr>
        <w:t xml:space="preserve">）： </w:t>
      </w:r>
    </w:p>
    <w:p>
      <w:pPr>
        <w:widowControl w:val="0"/>
        <w:spacing w:before="0" w:after="0" w:line="240" w:lineRule="atLeast"/>
        <w:ind w:firstLine="434"/>
        <w:jc w:val="both"/>
        <w:rPr>
          <w:rFonts w:ascii="Times New Roman" w:eastAsia="Times New Roman" w:hAnsi="Times New Roman" w:cs="Times New Roman"/>
        </w:rPr>
      </w:pPr>
      <w:r>
        <w:rPr>
          <w:rFonts w:ascii="宋体" w:eastAsia="宋体" w:hAnsi="宋体" w:cs="宋体"/>
        </w:rPr>
        <w:t>（1）销售发票</w:t>
      </w:r>
      <w:r>
        <w:rPr>
          <w:rFonts w:ascii="宋体" w:eastAsia="宋体" w:hAnsi="宋体" w:cs="宋体"/>
        </w:rPr>
        <w:t>□</w:t>
      </w:r>
      <w:r>
        <w:rPr>
          <w:rFonts w:ascii="宋体" w:eastAsia="宋体" w:hAnsi="宋体" w:cs="宋体"/>
        </w:rPr>
        <w:t xml:space="preserve"> （2）合格证</w:t>
      </w:r>
      <w:r>
        <w:rPr>
          <w:rFonts w:ascii="宋体" w:eastAsia="宋体" w:hAnsi="宋体" w:cs="宋体"/>
        </w:rPr>
        <w:t>□</w:t>
      </w:r>
      <w:r>
        <w:rPr>
          <w:rFonts w:ascii="宋体" w:eastAsia="宋体" w:hAnsi="宋体" w:cs="宋体"/>
        </w:rPr>
        <w:t xml:space="preserve"> </w:t>
      </w:r>
    </w:p>
    <w:p>
      <w:pPr>
        <w:widowControl w:val="0"/>
        <w:spacing w:before="0" w:after="0" w:line="240" w:lineRule="atLeast"/>
        <w:ind w:firstLine="434"/>
        <w:jc w:val="both"/>
        <w:rPr>
          <w:rFonts w:ascii="Times New Roman" w:eastAsia="Times New Roman" w:hAnsi="Times New Roman" w:cs="Times New Roman"/>
        </w:rPr>
      </w:pPr>
      <w:r>
        <w:rPr>
          <w:rFonts w:ascii="宋体" w:eastAsia="宋体" w:hAnsi="宋体" w:cs="宋体"/>
        </w:rPr>
        <w:t>（3）说明书</w:t>
      </w:r>
      <w:r>
        <w:rPr>
          <w:rFonts w:ascii="宋体" w:eastAsia="宋体" w:hAnsi="宋体" w:cs="宋体"/>
        </w:rPr>
        <w:t>□</w:t>
      </w:r>
      <w:r>
        <w:rPr>
          <w:rFonts w:ascii="宋体" w:eastAsia="宋体" w:hAnsi="宋体" w:cs="宋体"/>
        </w:rPr>
        <w:t xml:space="preserve"> （4）保修卡</w:t>
      </w:r>
      <w:r>
        <w:rPr>
          <w:rFonts w:ascii="宋体" w:eastAsia="宋体" w:hAnsi="宋体" w:cs="宋体"/>
        </w:rPr>
        <w:t>□</w:t>
      </w:r>
      <w:r>
        <w:rPr>
          <w:rFonts w:ascii="宋体" w:eastAsia="宋体" w:hAnsi="宋体" w:cs="宋体"/>
        </w:rPr>
        <w:t xml:space="preserve"> </w:t>
      </w:r>
    </w:p>
    <w:p>
      <w:pPr>
        <w:widowControl w:val="0"/>
        <w:spacing w:before="0" w:after="0" w:line="240" w:lineRule="atLeast"/>
        <w:ind w:firstLine="434"/>
        <w:jc w:val="both"/>
        <w:rPr>
          <w:rFonts w:ascii="Times New Roman" w:eastAsia="Times New Roman" w:hAnsi="Times New Roman" w:cs="Times New Roman"/>
        </w:rPr>
      </w:pPr>
      <w:r>
        <w:rPr>
          <w:rFonts w:ascii="宋体" w:eastAsia="宋体" w:hAnsi="宋体" w:cs="宋体"/>
        </w:rPr>
        <w:t>（5）海关进口凭证</w:t>
      </w:r>
      <w:r>
        <w:rPr>
          <w:rFonts w:ascii="宋体" w:eastAsia="宋体" w:hAnsi="宋体" w:cs="宋体"/>
        </w:rPr>
        <w:t>□</w:t>
      </w:r>
      <w:r>
        <w:rPr>
          <w:rFonts w:ascii="宋体" w:eastAsia="宋体" w:hAnsi="宋体" w:cs="宋体"/>
        </w:rPr>
        <w:t xml:space="preserve"> （6）商检证</w:t>
      </w:r>
      <w:r>
        <w:rPr>
          <w:rFonts w:ascii="宋体" w:eastAsia="宋体" w:hAnsi="宋体" w:cs="宋体"/>
        </w:rPr>
        <w:t>□</w:t>
      </w:r>
      <w:r>
        <w:rPr>
          <w:rFonts w:ascii="宋体" w:eastAsia="宋体" w:hAnsi="宋体" w:cs="宋体"/>
        </w:rPr>
        <w:t xml:space="preserve"> </w:t>
      </w:r>
    </w:p>
    <w:p>
      <w:pPr>
        <w:widowControl w:val="0"/>
        <w:spacing w:before="0" w:after="0" w:line="240" w:lineRule="atLeast"/>
        <w:ind w:firstLine="434"/>
        <w:jc w:val="both"/>
        <w:rPr>
          <w:rFonts w:ascii="Times New Roman" w:eastAsia="Times New Roman" w:hAnsi="Times New Roman" w:cs="Times New Roman"/>
        </w:rPr>
      </w:pPr>
      <w:r>
        <w:rPr>
          <w:rFonts w:ascii="宋体" w:eastAsia="宋体" w:hAnsi="宋体" w:cs="宋体"/>
        </w:rPr>
        <w:t>（7）其他：</w:t>
      </w:r>
      <w:r>
        <w:rPr>
          <w:rFonts w:ascii="宋体" w:eastAsia="宋体" w:hAnsi="宋体" w:cs="宋体"/>
          <w:u w:val="single"/>
        </w:rPr>
        <w:t xml:space="preserve">                                        </w:t>
      </w:r>
    </w:p>
    <w:p>
      <w:pPr>
        <w:widowControl w:val="0"/>
        <w:spacing w:before="0" w:after="0" w:line="240" w:lineRule="atLeast"/>
        <w:ind w:firstLine="434"/>
        <w:jc w:val="both"/>
        <w:rPr>
          <w:rFonts w:ascii="Times New Roman" w:eastAsia="Times New Roman" w:hAnsi="Times New Roman" w:cs="Times New Roman"/>
        </w:rPr>
      </w:pPr>
      <w:r>
        <w:rPr>
          <w:rFonts w:ascii="宋体" w:eastAsia="宋体" w:hAnsi="宋体" w:cs="宋体"/>
        </w:rPr>
        <w:t>4．下列车辆项目完好无损、运转正常打</w:t>
      </w:r>
      <w:r>
        <w:rPr>
          <w:rFonts w:ascii="宋体" w:eastAsia="宋体" w:hAnsi="宋体" w:cs="宋体"/>
        </w:rPr>
        <w:t>“√”</w:t>
      </w:r>
      <w:r>
        <w:rPr>
          <w:rFonts w:ascii="宋体" w:eastAsia="宋体" w:hAnsi="宋体" w:cs="宋体"/>
        </w:rPr>
        <w:t>，反之打</w:t>
      </w:r>
      <w:r>
        <w:rPr>
          <w:rFonts w:ascii="宋体" w:eastAsia="宋体" w:hAnsi="宋体" w:cs="宋体"/>
        </w:rPr>
        <w:t>“×”</w:t>
      </w:r>
      <w:r>
        <w:rPr>
          <w:rFonts w:ascii="宋体" w:eastAsia="宋体" w:hAnsi="宋体" w:cs="宋体"/>
        </w:rPr>
        <w:t>。</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685"/>
        <w:gridCol w:w="473"/>
        <w:gridCol w:w="1685"/>
        <w:gridCol w:w="473"/>
        <w:gridCol w:w="1928"/>
        <w:gridCol w:w="473"/>
        <w:gridCol w:w="473"/>
        <w:gridCol w:w="473"/>
        <w:gridCol w:w="473"/>
        <w:gridCol w:w="473"/>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0"/>
                <w:sz w:val="21"/>
                <w:szCs w:val="21"/>
              </w:rPr>
              <w:t>外观及漆面</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sz w:val="21"/>
                <w:szCs w:val="21"/>
              </w:rPr>
              <w:t>灯光</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sz w:val="21"/>
                <w:szCs w:val="21"/>
              </w:rPr>
              <w:t>电动电线</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sz w:val="21"/>
                <w:szCs w:val="21"/>
              </w:rPr>
              <w:t>内饰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sz w:val="21"/>
                <w:szCs w:val="21"/>
              </w:rPr>
              <w:t>反光镜</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sz w:val="21"/>
                <w:szCs w:val="21"/>
              </w:rPr>
              <w:t>CD</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sz w:val="21"/>
                <w:szCs w:val="21"/>
              </w:rPr>
              <w:t>转向</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sz w:val="21"/>
                <w:szCs w:val="21"/>
              </w:rPr>
              <w:t>轮胎及备胎</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sz w:val="21"/>
                <w:szCs w:val="21"/>
              </w:rPr>
              <w:t>收放机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sz w:val="21"/>
                <w:szCs w:val="21"/>
              </w:rPr>
              <w:t>制动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sz w:val="21"/>
                <w:szCs w:val="21"/>
              </w:rPr>
              <w:t>雨刮器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sz w:val="21"/>
                <w:szCs w:val="21"/>
              </w:rPr>
              <w:t>点烟器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sz w:val="21"/>
                <w:szCs w:val="21"/>
              </w:rPr>
              <w:t>手刹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sz w:val="21"/>
                <w:szCs w:val="21"/>
              </w:rPr>
              <w:t>发动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sz w:val="21"/>
                <w:szCs w:val="21"/>
              </w:rPr>
              <w:t>钥匙及摇控器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sz w:val="21"/>
                <w:szCs w:val="21"/>
              </w:rPr>
              <w:t>离合器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sz w:val="21"/>
                <w:szCs w:val="21"/>
              </w:rPr>
              <w:t>空调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sz w:val="21"/>
                <w:szCs w:val="21"/>
              </w:rPr>
              <w:t>千斤顶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sz w:val="21"/>
                <w:szCs w:val="21"/>
              </w:rPr>
              <w:t>排档</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sz w:val="21"/>
                <w:szCs w:val="21"/>
              </w:rPr>
              <w:t>门窗</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sz w:val="21"/>
                <w:szCs w:val="21"/>
              </w:rPr>
              <w:t>随车工具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sz w:val="21"/>
                <w:szCs w:val="21"/>
              </w:rPr>
              <w:t>仪表盘</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sz w:val="21"/>
                <w:szCs w:val="21"/>
              </w:rPr>
              <w:t>电动天窗</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sz w:val="21"/>
                <w:szCs w:val="21"/>
              </w:rPr>
              <w:t>警示牌</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0" w:line="240" w:lineRule="atLeast"/>
        <w:ind w:firstLine="440"/>
        <w:jc w:val="both"/>
        <w:rPr>
          <w:rFonts w:ascii="Times New Roman" w:eastAsia="Times New Roman" w:hAnsi="Times New Roman" w:cs="Times New Roman"/>
        </w:rPr>
      </w:pPr>
      <w:r>
        <w:rPr>
          <w:rFonts w:ascii="宋体" w:eastAsia="宋体" w:hAnsi="宋体" w:cs="宋体"/>
        </w:rPr>
        <w:t>5．里程表显示数：</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公里。</w:t>
      </w:r>
    </w:p>
    <w:p>
      <w:pPr>
        <w:widowControl w:val="0"/>
        <w:spacing w:before="0" w:after="0" w:line="240" w:lineRule="atLeast"/>
        <w:ind w:firstLine="440"/>
        <w:jc w:val="both"/>
        <w:rPr>
          <w:rFonts w:ascii="Times New Roman" w:eastAsia="Times New Roman" w:hAnsi="Times New Roman" w:cs="Times New Roman"/>
        </w:rPr>
      </w:pPr>
      <w:r>
        <w:rPr>
          <w:rFonts w:ascii="宋体" w:eastAsia="宋体" w:hAnsi="宋体" w:cs="宋体"/>
        </w:rPr>
        <w:t>6．其他交接事项：</w:t>
      </w:r>
      <w:r>
        <w:rPr>
          <w:rFonts w:ascii="宋体" w:eastAsia="宋体" w:hAnsi="宋体" w:cs="宋体"/>
          <w:u w:val="single"/>
        </w:rPr>
        <w:t xml:space="preserve">                                    </w:t>
      </w:r>
      <w:r>
        <w:rPr>
          <w:rFonts w:ascii="宋体" w:eastAsia="宋体" w:hAnsi="宋体" w:cs="宋体"/>
        </w:rPr>
        <w:t xml:space="preserve">。 </w:t>
      </w:r>
    </w:p>
    <w:p>
      <w:pPr>
        <w:widowControl w:val="0"/>
        <w:spacing w:before="0" w:after="0"/>
        <w:ind w:firstLine="440"/>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本交接书自甲、乙双方签字或盖章之日起生效。</w:t>
      </w: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rPr>
      </w:pPr>
      <w:r>
        <w:rPr>
          <w:rFonts w:ascii="宋体" w:eastAsia="宋体" w:hAnsi="宋体" w:cs="宋体"/>
        </w:rPr>
        <w:t>甲方签字或盖章：</w:t>
      </w:r>
      <w:r>
        <w:rPr>
          <w:rFonts w:ascii="宋体" w:eastAsia="宋体" w:hAnsi="宋体" w:cs="宋体"/>
        </w:rPr>
        <w:t xml:space="preserve">                     </w:t>
      </w:r>
      <w:r>
        <w:rPr>
          <w:rFonts w:ascii="宋体" w:eastAsia="宋体" w:hAnsi="宋体" w:cs="宋体"/>
        </w:rPr>
        <w:t xml:space="preserve">乙方签字或盖章： </w:t>
      </w: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r>
        <w:rPr>
          <w:rFonts w:ascii="宋体" w:eastAsia="宋体" w:hAnsi="宋体" w:cs="宋体"/>
        </w:rPr>
        <w:t>日期：</w:t>
      </w:r>
      <w:r>
        <w:rPr>
          <w:rFonts w:ascii="宋体" w:eastAsia="宋体" w:hAnsi="宋体" w:cs="宋体"/>
        </w:rPr>
        <w:t xml:space="preserve">                               </w:t>
      </w:r>
      <w:r>
        <w:rPr>
          <w:rFonts w:ascii="宋体" w:eastAsia="宋体" w:hAnsi="宋体" w:cs="宋体"/>
        </w:rPr>
        <w:t xml:space="preserve">日期： </w:t>
      </w: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r>
        <w:rPr>
          <w:rFonts w:ascii="宋体" w:eastAsia="宋体" w:hAnsi="宋体" w:cs="宋体"/>
        </w:rPr>
        <w:t xml:space="preserve">附件2 </w:t>
      </w:r>
    </w:p>
    <w:p>
      <w:pPr>
        <w:widowControl w:val="0"/>
        <w:spacing w:before="0" w:after="0"/>
        <w:jc w:val="center"/>
        <w:rPr>
          <w:rFonts w:ascii="Times New Roman" w:eastAsia="Times New Roman" w:hAnsi="Times New Roman" w:cs="Times New Roman"/>
        </w:rPr>
      </w:pPr>
      <w:r>
        <w:rPr>
          <w:rFonts w:ascii="宋体" w:eastAsia="宋体" w:hAnsi="宋体" w:cs="宋体"/>
          <w:b/>
          <w:bCs/>
        </w:rPr>
        <w:t>委托服务协议书</w:t>
      </w:r>
    </w:p>
    <w:p>
      <w:pPr>
        <w:widowControl w:val="0"/>
        <w:spacing w:before="0" w:after="0"/>
        <w:ind w:firstLine="398"/>
        <w:jc w:val="both"/>
        <w:rPr>
          <w:rFonts w:ascii="Times New Roman" w:eastAsia="Times New Roman" w:hAnsi="Times New Roman" w:cs="Times New Roman"/>
          <w:sz w:val="22"/>
          <w:szCs w:val="22"/>
        </w:rPr>
      </w:pPr>
    </w:p>
    <w:p>
      <w:pPr>
        <w:widowControl w:val="0"/>
        <w:spacing w:before="0" w:after="0"/>
        <w:ind w:firstLine="434"/>
        <w:jc w:val="both"/>
        <w:rPr>
          <w:rFonts w:ascii="Times New Roman" w:eastAsia="Times New Roman" w:hAnsi="Times New Roman" w:cs="Times New Roman"/>
        </w:rPr>
      </w:pPr>
      <w:r>
        <w:rPr>
          <w:rFonts w:ascii="宋体" w:eastAsia="宋体" w:hAnsi="宋体" w:cs="宋体"/>
        </w:rPr>
        <w:t>委托人：</w:t>
      </w:r>
      <w:r>
        <w:rPr>
          <w:rFonts w:ascii="宋体" w:eastAsia="宋体" w:hAnsi="宋体" w:cs="宋体"/>
          <w:u w:val="single"/>
        </w:rPr>
        <w:t xml:space="preserve">                                     </w:t>
      </w:r>
      <w:r>
        <w:rPr>
          <w:rFonts w:ascii="宋体" w:eastAsia="宋体" w:hAnsi="宋体" w:cs="宋体"/>
        </w:rPr>
        <w:t xml:space="preserve"> </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受托人：</w:t>
      </w:r>
      <w:r>
        <w:rPr>
          <w:rFonts w:ascii="宋体" w:eastAsia="宋体" w:hAnsi="宋体" w:cs="宋体"/>
          <w:u w:val="single"/>
        </w:rPr>
        <w:t xml:space="preserve">                                     </w:t>
      </w:r>
      <w:r>
        <w:rPr>
          <w:rFonts w:ascii="宋体" w:eastAsia="宋体" w:hAnsi="宋体" w:cs="宋体"/>
        </w:rPr>
        <w:t xml:space="preserve"> </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 xml:space="preserve">双方经协商一致，就办理下列委托事项达成如下协议： </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一、委托事项</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委托人授权受托人代为办理下列事项（打</w:t>
      </w:r>
      <w:r>
        <w:rPr>
          <w:rFonts w:ascii="宋体" w:eastAsia="宋体" w:hAnsi="宋体" w:cs="宋体"/>
        </w:rPr>
        <w:t>√</w:t>
      </w:r>
      <w:r>
        <w:rPr>
          <w:rFonts w:ascii="宋体" w:eastAsia="宋体" w:hAnsi="宋体" w:cs="宋体"/>
        </w:rPr>
        <w:t xml:space="preserve">）： </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（1）代办确认号牌号码</w:t>
      </w:r>
      <w:r>
        <w:rPr>
          <w:rFonts w:ascii="宋体" w:eastAsia="宋体" w:hAnsi="宋体" w:cs="宋体"/>
        </w:rPr>
        <w:t>□</w:t>
      </w:r>
      <w:r>
        <w:rPr>
          <w:rFonts w:ascii="宋体" w:eastAsia="宋体" w:hAnsi="宋体" w:cs="宋体"/>
        </w:rPr>
        <w:t xml:space="preserve"> （2）代办按揭</w:t>
      </w:r>
      <w:r>
        <w:rPr>
          <w:rFonts w:ascii="宋体" w:eastAsia="宋体" w:hAnsi="宋体" w:cs="宋体"/>
        </w:rPr>
        <w:t>□</w:t>
      </w:r>
      <w:r>
        <w:rPr>
          <w:rFonts w:ascii="宋体" w:eastAsia="宋体" w:hAnsi="宋体" w:cs="宋体"/>
        </w:rPr>
        <w:t xml:space="preserve"> （3）代办保险</w:t>
      </w:r>
      <w:r>
        <w:rPr>
          <w:rFonts w:ascii="宋体" w:eastAsia="宋体" w:hAnsi="宋体" w:cs="宋体"/>
        </w:rPr>
        <w:t>□</w:t>
      </w:r>
      <w:r>
        <w:rPr>
          <w:rFonts w:ascii="宋体" w:eastAsia="宋体" w:hAnsi="宋体" w:cs="宋体"/>
        </w:rPr>
        <w:t xml:space="preserve"> </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（4）代办注册登记</w:t>
      </w:r>
      <w:r>
        <w:rPr>
          <w:rFonts w:ascii="宋体" w:eastAsia="宋体" w:hAnsi="宋体" w:cs="宋体"/>
        </w:rPr>
        <w:t>□</w:t>
      </w:r>
      <w:r>
        <w:rPr>
          <w:rFonts w:ascii="宋体" w:eastAsia="宋体" w:hAnsi="宋体" w:cs="宋体"/>
        </w:rPr>
        <w:t xml:space="preserve"> （5）代办装潢</w:t>
      </w:r>
      <w:r>
        <w:rPr>
          <w:rFonts w:ascii="宋体" w:eastAsia="宋体" w:hAnsi="宋体" w:cs="宋体"/>
        </w:rPr>
        <w:t>□</w:t>
      </w:r>
      <w:r>
        <w:rPr>
          <w:rFonts w:ascii="宋体" w:eastAsia="宋体" w:hAnsi="宋体" w:cs="宋体"/>
        </w:rPr>
        <w:t xml:space="preserve"> （6）代办其他项目： </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二、委托报酬</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受托人完成上述委托事宜后，委托人应一次性支付代办劳务费，合计元</w:t>
      </w:r>
      <w:r>
        <w:rPr>
          <w:rFonts w:ascii="宋体" w:eastAsia="宋体" w:hAnsi="宋体" w:cs="宋体"/>
          <w:u w:val="single"/>
        </w:rPr>
        <w:t xml:space="preserve">         </w:t>
      </w:r>
      <w:r>
        <w:rPr>
          <w:rFonts w:ascii="宋体" w:eastAsia="宋体" w:hAnsi="宋体" w:cs="宋体"/>
        </w:rPr>
        <w:t>，大写。</w:t>
      </w:r>
      <w:r>
        <w:rPr>
          <w:rFonts w:ascii="宋体" w:eastAsia="宋体" w:hAnsi="宋体" w:cs="宋体"/>
          <w:u w:val="single"/>
        </w:rPr>
        <w:t xml:space="preserve">         </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三、完成各委托事项所需费用概算：</w:t>
      </w:r>
      <w:r>
        <w:rPr>
          <w:rFonts w:ascii="宋体" w:eastAsia="宋体" w:hAnsi="宋体" w:cs="宋体"/>
        </w:rPr>
        <w:t xml:space="preserve"> </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1．代办确认号牌号码。费用概算：</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元。</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2．代办按揭。费用概算：</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元。</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3．代办保险。</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3.1 保险公司所在地及名称：</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3.2 保险期限：</w:t>
      </w:r>
      <w:r>
        <w:rPr>
          <w:rFonts w:ascii="宋体" w:eastAsia="宋体" w:hAnsi="宋体" w:cs="宋体"/>
          <w:u w:val="single"/>
        </w:rPr>
        <w:t xml:space="preserve">   </w:t>
      </w:r>
      <w:r>
        <w:rPr>
          <w:rFonts w:ascii="宋体" w:eastAsia="宋体" w:hAnsi="宋体" w:cs="宋体"/>
        </w:rPr>
        <w:t>年 。</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 xml:space="preserve">3.3 交通事故责任强制保险，费用概算： </w:t>
      </w:r>
      <w:r>
        <w:rPr>
          <w:rFonts w:ascii="宋体" w:eastAsia="宋体" w:hAnsi="宋体" w:cs="宋体"/>
          <w:u w:val="single"/>
        </w:rPr>
        <w:t xml:space="preserve">               </w:t>
      </w:r>
      <w:r>
        <w:rPr>
          <w:rFonts w:ascii="宋体" w:eastAsia="宋体" w:hAnsi="宋体" w:cs="宋体"/>
        </w:rPr>
        <w:t>元。</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3.4 车辆损失险，费用概算：</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元。</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3.5 其他险种名称及费用概算：</w:t>
      </w:r>
      <w:r>
        <w:rPr>
          <w:rFonts w:ascii="宋体" w:eastAsia="宋体" w:hAnsi="宋体" w:cs="宋体"/>
          <w:u w:val="single"/>
        </w:rPr>
        <w:t xml:space="preserve">                      </w:t>
      </w:r>
      <w:r>
        <w:rPr>
          <w:rFonts w:ascii="宋体" w:eastAsia="宋体" w:hAnsi="宋体" w:cs="宋体"/>
        </w:rPr>
        <w:t xml:space="preserve">。 </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3.6以上保险费用概算合计：</w:t>
      </w:r>
      <w:r>
        <w:rPr>
          <w:rFonts w:ascii="宋体" w:eastAsia="宋体" w:hAnsi="宋体" w:cs="宋体"/>
          <w:u w:val="single"/>
        </w:rPr>
        <w:t xml:space="preserve">         </w:t>
      </w:r>
      <w:r>
        <w:rPr>
          <w:rFonts w:ascii="宋体" w:eastAsia="宋体" w:hAnsi="宋体" w:cs="宋体"/>
        </w:rPr>
        <w:t>元。大写：</w:t>
      </w:r>
      <w:r>
        <w:rPr>
          <w:rFonts w:ascii="宋体" w:eastAsia="宋体" w:hAnsi="宋体" w:cs="宋体"/>
          <w:u w:val="single"/>
        </w:rPr>
        <w:t xml:space="preserve">      </w:t>
      </w:r>
      <w:r>
        <w:rPr>
          <w:rFonts w:ascii="宋体" w:eastAsia="宋体" w:hAnsi="宋体" w:cs="宋体"/>
        </w:rPr>
        <w:t>元。</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 xml:space="preserve">3.7 双方特别约定： </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委托人委托受托人代办车辆注册登记服务，委托人应自行或委托受托人事先办妥机动车辆保险，投保险种包括但不限于交通事故责任强制保险和车辆损失险。保险合同应当书面专门约定以下内容：发生保险事故时若保险车辆尚未取得公安交通管理部门核发的行驶证和号牌，保险公司不得免除赔偿责任。</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4．代办注册登记。</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 xml:space="preserve">费用概算如下： </w:t>
      </w:r>
    </w:p>
    <w:p>
      <w:pPr>
        <w:widowControl w:val="0"/>
        <w:spacing w:before="0" w:after="0"/>
        <w:jc w:val="both"/>
        <w:rPr>
          <w:rFonts w:ascii="Times New Roman" w:eastAsia="Times New Roman" w:hAnsi="Times New Roman" w:cs="Times New Roman"/>
        </w:rPr>
      </w:pPr>
      <w:r>
        <w:rPr>
          <w:rFonts w:ascii="宋体" w:eastAsia="宋体" w:hAnsi="宋体" w:cs="宋体"/>
        </w:rPr>
        <w:t>车船税：</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元，购置税：</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元，注册登记费：</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元， 其他：</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元，合计约：</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元。</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5．代办装潢。装潢项目及费用概算如下：</w:t>
      </w:r>
      <w:r>
        <w:rPr>
          <w:rFonts w:ascii="宋体" w:eastAsia="宋体" w:hAnsi="宋体" w:cs="宋体"/>
        </w:rPr>
        <w:tab/>
      </w:r>
      <w:r>
        <w:rPr>
          <w:rFonts w:ascii="宋体" w:eastAsia="宋体" w:hAnsi="宋体" w:cs="宋体"/>
        </w:rPr>
        <w:t xml:space="preserve"> </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6．代办其他项目。费用概算如下：</w:t>
      </w:r>
      <w:r>
        <w:rPr>
          <w:rFonts w:ascii="宋体" w:eastAsia="宋体" w:hAnsi="宋体" w:cs="宋体"/>
          <w:u w:val="single"/>
        </w:rPr>
        <w:t xml:space="preserve">                    </w:t>
      </w:r>
      <w:r>
        <w:rPr>
          <w:rFonts w:ascii="宋体" w:eastAsia="宋体" w:hAnsi="宋体" w:cs="宋体"/>
        </w:rPr>
        <w:t xml:space="preserve"> </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7．所有办理有关法定手续所需费用及政府部门规定的各项收费和国家规定的强制保险等费用，均由委托人承担，并按实际支出凭证向委托人结帐。</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四、上述费用采取下列第</w:t>
      </w:r>
      <w:r>
        <w:rPr>
          <w:rFonts w:ascii="宋体" w:eastAsia="宋体" w:hAnsi="宋体" w:cs="宋体"/>
          <w:u w:val="single"/>
        </w:rPr>
        <w:t xml:space="preserve">     </w:t>
      </w:r>
      <w:r>
        <w:rPr>
          <w:rFonts w:ascii="宋体" w:eastAsia="宋体" w:hAnsi="宋体" w:cs="宋体"/>
        </w:rPr>
        <w:t xml:space="preserve">种方式支付： </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1．委托人预付。</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2．受托人暂先垫付。</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五、注册登记服务完成期限：</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日前。</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 xml:space="preserve">六、完成委托注册登记服务，应当随车移交如下材料： </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（1）购置税凭证（2）机动车保险单（3）机动车行驶证</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（4）机动车登记证书（5）车船税凭证（6）车辆号牌号码：</w:t>
      </w:r>
      <w:r>
        <w:rPr>
          <w:rFonts w:ascii="宋体" w:eastAsia="宋体" w:hAnsi="宋体" w:cs="宋体"/>
          <w:u w:val="single"/>
        </w:rPr>
        <w:t xml:space="preserve">     </w:t>
      </w:r>
      <w:r>
        <w:rPr>
          <w:rFonts w:ascii="宋体" w:eastAsia="宋体" w:hAnsi="宋体" w:cs="宋体"/>
        </w:rPr>
        <w:t xml:space="preserve"> </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七、违约责任</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1．受托人在代办服务过程中造成车辆毁损、灭失的，委托人应当先向保险公司索赔，赔付不足部分由受托人予以修复或赔偿。除委托人原因外，代办保险中双方特别约定内容未能及时全面落实的，应当免除委托人的责任。</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2．委托人中途撤回委托的，应承担受托人的实际经济损失。</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3．除不可抗力外，受托人如未在本协议约定期限内将完成委托的注册登记车辆交付委托人，委托人有权按全部车价款向受托人追索逾期利息。逾期利息自本协议约定的最后交付期限第二天起算至实际交付日止，利息按中国人民银行规定的同期贷款利率计算。若逾期超过30 天，受托人除支付逾期利息外，还应按全部车价款</w:t>
      </w:r>
      <w:r>
        <w:rPr>
          <w:rFonts w:ascii="宋体" w:eastAsia="宋体" w:hAnsi="宋体" w:cs="宋体"/>
          <w:u w:val="single"/>
        </w:rPr>
        <w:t xml:space="preserve">      </w:t>
      </w:r>
      <w:r>
        <w:rPr>
          <w:rFonts w:ascii="宋体" w:eastAsia="宋体" w:hAnsi="宋体" w:cs="宋体"/>
        </w:rPr>
        <w:t>%向乙方支付违约金，协议继续履行。</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4．因委托人不能及时提供有关材料而影响委托事项按约完成的，则交车期得以顺延。</w:t>
      </w:r>
    </w:p>
    <w:p>
      <w:pPr>
        <w:widowControl w:val="0"/>
        <w:spacing w:before="0" w:after="0"/>
        <w:ind w:firstLine="434"/>
        <w:jc w:val="both"/>
        <w:rPr>
          <w:rFonts w:ascii="Times New Roman" w:eastAsia="Times New Roman" w:hAnsi="Times New Roman" w:cs="Times New Roman"/>
        </w:rPr>
      </w:pPr>
    </w:p>
    <w:p>
      <w:pPr>
        <w:widowControl w:val="0"/>
        <w:spacing w:before="0" w:after="0"/>
        <w:ind w:firstLine="434"/>
        <w:jc w:val="both"/>
        <w:rPr>
          <w:rFonts w:ascii="Times New Roman" w:eastAsia="Times New Roman" w:hAnsi="Times New Roman" w:cs="Times New Roman"/>
        </w:rPr>
      </w:pPr>
      <w:r>
        <w:rPr>
          <w:rFonts w:ascii="宋体" w:eastAsia="宋体" w:hAnsi="宋体" w:cs="宋体"/>
        </w:rPr>
        <w:t>委托人签字或盖章：</w:t>
      </w:r>
      <w:r>
        <w:rPr>
          <w:rFonts w:ascii="宋体" w:eastAsia="宋体" w:hAnsi="宋体" w:cs="宋体"/>
        </w:rPr>
        <w:t xml:space="preserve">          </w:t>
      </w:r>
      <w:r>
        <w:rPr>
          <w:rFonts w:ascii="宋体" w:eastAsia="宋体" w:hAnsi="宋体" w:cs="宋体"/>
        </w:rPr>
        <w:t>受托人签字或盖章：</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 xml:space="preserve"> </w:t>
      </w:r>
    </w:p>
    <w:p>
      <w:pPr>
        <w:widowControl w:val="0"/>
        <w:spacing w:before="0" w:after="0"/>
        <w:ind w:firstLine="434"/>
        <w:jc w:val="both"/>
        <w:rPr>
          <w:rFonts w:ascii="Times New Roman" w:eastAsia="Times New Roman" w:hAnsi="Times New Roman" w:cs="Times New Roman"/>
        </w:rPr>
      </w:pPr>
      <w:r>
        <w:rPr>
          <w:rFonts w:ascii="宋体" w:eastAsia="宋体" w:hAnsi="宋体" w:cs="宋体"/>
        </w:rPr>
        <w:t>日期：</w:t>
      </w:r>
      <w:r>
        <w:rPr>
          <w:rFonts w:ascii="宋体" w:eastAsia="宋体" w:hAnsi="宋体" w:cs="宋体"/>
        </w:rPr>
        <w:t xml:space="preserve">                      </w:t>
      </w:r>
      <w:r>
        <w:rPr>
          <w:rFonts w:ascii="宋体" w:eastAsia="宋体" w:hAnsi="宋体" w:cs="宋体"/>
        </w:rPr>
        <w:t xml:space="preserve">日期： </w:t>
      </w: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fldChar w:fldCharType="begin"/>
    </w:r>
    <w:r>
      <w:rPr>
        <w:rFonts w:ascii="宋体" w:eastAsia="宋体" w:hAnsi="宋体" w:cs="宋体"/>
        <w:sz w:val="28"/>
        <w:szCs w:val="28"/>
      </w:rPr>
      <w:instrText>PAGE</w:instrText>
    </w:r>
    <w:r>
      <w:rPr>
        <w:rFonts w:ascii="宋体" w:eastAsia="宋体" w:hAnsi="宋体" w:cs="宋体"/>
        <w:sz w:val="28"/>
        <w:szCs w:val="28"/>
      </w:rPr>
      <w:fldChar w:fldCharType="separate"/>
    </w:r>
    <w:r>
      <w:rPr>
        <w:rFonts w:ascii="宋体" w:eastAsia="宋体" w:hAnsi="宋体" w:cs="宋体"/>
        <w:sz w:val="28"/>
        <w:szCs w:val="28"/>
      </w:rPr>
      <w:t>1</w:t>
    </w:r>
    <w:r>
      <w:rPr>
        <w:sz w:val="28"/>
        <w:szCs w:val="28"/>
      </w:rPr>
      <w:fldChar w:fldCharType="end"/>
    </w:r>
    <w:r>
      <w:rPr>
        <w:rFonts w:ascii="宋体" w:eastAsia="宋体" w:hAnsi="宋体" w:cs="宋体"/>
        <w:sz w:val="28"/>
        <w:szCs w:val="28"/>
      </w:rPr>
      <w:t>—</w:t>
    </w:r>
  </w:p>
  <w:p>
    <w:pPr>
      <w:widowControl w:val="0"/>
      <w:spacing w:before="0" w:after="0"/>
      <w:ind w:right="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