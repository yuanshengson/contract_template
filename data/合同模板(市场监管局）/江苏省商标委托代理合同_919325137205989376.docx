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1400" w:lineRule="atLeast"/>
        <w:jc w:val="both"/>
        <w:rPr>
          <w:rFonts w:ascii="Times New Roman" w:eastAsia="Times New Roman" w:hAnsi="Times New Roman" w:cs="Times New Roman"/>
        </w:rPr>
      </w:pPr>
      <w:del w:id="0" w:author="微软用户" w:date="2018-06-08T13:27:00Z">
        <w:r>
          <w:rPr>
            <w:rFonts w:ascii="宋体" w:eastAsia="宋体" w:hAnsi="宋体" w:cs="宋体"/>
            <w:color w:val="B5082E"/>
            <w:sz w:val="120"/>
            <w:szCs w:val="120"/>
          </w:rPr>
          <w:delText>江苏省工商行政管理局文</w:delText>
        </w:r>
      </w:del>
      <w:del w:id="1" w:author="微软用户" w:date="2018-06-08T13:27:00Z">
        <w:r>
          <w:rPr>
            <w:rFonts w:ascii="宋体" w:eastAsia="宋体" w:hAnsi="宋体" w:cs="宋体"/>
            <w:color w:val="B5082E"/>
            <w:spacing w:val="15"/>
            <w:sz w:val="120"/>
            <w:szCs w:val="120"/>
          </w:rPr>
          <w:delText>件</w:delText>
        </w:r>
      </w:del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00" w:lineRule="atLeast"/>
        <w:jc w:val="center"/>
        <w:rPr>
          <w:rFonts w:ascii="Times New Roman" w:eastAsia="Times New Roman" w:hAnsi="Times New Roman" w:cs="Times New Roman"/>
        </w:rPr>
      </w:pPr>
      <w:del w:id="2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苏工商合〔2018〕131号</w:delText>
        </w:r>
      </w:del>
    </w:p>
    <w:p>
      <w:pPr>
        <w:widowControl w:val="0"/>
        <w:spacing w:before="0" w:after="0" w:line="600" w:lineRule="atLeast"/>
        <w:jc w:val="both"/>
        <w:rPr>
          <w:rFonts w:ascii="Times New Roman" w:eastAsia="Times New Roman" w:hAnsi="Times New Roman" w:cs="Times New Roman"/>
        </w:rPr>
      </w:pPr>
      <w:del w:id="3" w:author="微软用户" w:date="2018-06-08T13:27:00Z">
        <w:r>
          <w:rPr>
            <w:rFonts w:ascii="Times New Roman" w:eastAsia="Times New Roman" w:hAnsi="Times New Roman" w:cs="Times New Roman"/>
            <w:strike w:val="0"/>
            <w:u w:val="none"/>
          </w:rPr>
          <w:drawing>
            <wp:anchor simplePos="0" relativeHeight="251658240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43180</wp:posOffset>
              </wp:positionV>
              <wp:extent cx="5876925" cy="47625"/>
              <wp:wrapNone/>
              <wp:docPr id="10000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6925" cy="47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</w:p>
    <w:p>
      <w:pPr>
        <w:widowControl w:val="0"/>
        <w:spacing w:before="0" w:after="0" w:line="56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60" w:lineRule="atLeast"/>
        <w:jc w:val="center"/>
        <w:rPr>
          <w:rFonts w:ascii="Times New Roman" w:eastAsia="Times New Roman" w:hAnsi="Times New Roman" w:cs="Times New Roman"/>
        </w:rPr>
      </w:pPr>
      <w:del w:id="4" w:author="微软用户" w:date="2018-06-08T13:27:00Z">
        <w:r>
          <w:rPr>
            <w:rFonts w:ascii="宋体" w:eastAsia="宋体" w:hAnsi="宋体" w:cs="宋体"/>
            <w:color w:val="B5082E"/>
            <w:sz w:val="44"/>
            <w:szCs w:val="44"/>
          </w:rPr>
          <w:delText>省工商行政管理局关于印发《</w:delText>
        </w:r>
      </w:del>
      <w:del w:id="5" w:author="微软用户" w:date="2018-06-08T13:27:00Z">
        <w:r>
          <w:rPr>
            <w:rFonts w:ascii="宋体" w:eastAsia="宋体" w:hAnsi="宋体" w:cs="宋体"/>
            <w:color w:val="B5082E"/>
            <w:sz w:val="44"/>
            <w:szCs w:val="44"/>
          </w:rPr>
          <w:delText>江苏省商标委托代理合同</w:delText>
        </w:r>
      </w:del>
      <w:del w:id="6" w:author="微软用户" w:date="2018-06-08T13:27:00Z">
        <w:r>
          <w:rPr>
            <w:rFonts w:ascii="宋体" w:eastAsia="宋体" w:hAnsi="宋体" w:cs="宋体"/>
            <w:color w:val="B5082E"/>
            <w:sz w:val="44"/>
            <w:szCs w:val="44"/>
          </w:rPr>
          <w:delText>（示范文本）》的通知</w:delText>
        </w:r>
      </w:del>
    </w:p>
    <w:p>
      <w:pPr>
        <w:widowControl w:val="0"/>
        <w:spacing w:before="0" w:after="0" w:line="3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20" w:lineRule="atLeast"/>
        <w:jc w:val="both"/>
        <w:rPr>
          <w:rFonts w:ascii="Times New Roman" w:eastAsia="Times New Roman" w:hAnsi="Times New Roman" w:cs="Times New Roman"/>
        </w:rPr>
      </w:pPr>
      <w:del w:id="7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各</w:delText>
        </w:r>
      </w:del>
      <w:del w:id="8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设区</w:delText>
        </w:r>
      </w:del>
      <w:del w:id="9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市</w:delText>
        </w:r>
      </w:del>
      <w:del w:id="10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工商行政管理局，</w:delText>
        </w:r>
      </w:del>
      <w:del w:id="11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苏州工业园区、张家港保税区</w:delText>
        </w:r>
      </w:del>
      <w:del w:id="12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市场监督</w:delText>
        </w:r>
      </w:del>
      <w:del w:id="13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管理</w:delText>
        </w:r>
      </w:del>
      <w:del w:id="14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局</w:delText>
        </w:r>
      </w:del>
      <w:del w:id="15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，省直管县（市）市场监督管理局</w:delText>
        </w:r>
      </w:del>
      <w:del w:id="16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：</w:delText>
        </w:r>
      </w:del>
    </w:p>
    <w:p>
      <w:pPr>
        <w:widowControl w:val="0"/>
        <w:spacing w:before="0" w:after="0" w:line="520" w:lineRule="atLeast"/>
        <w:ind w:firstLine="537"/>
        <w:rPr>
          <w:rFonts w:ascii="Times New Roman" w:eastAsia="Times New Roman" w:hAnsi="Times New Roman" w:cs="Times New Roman"/>
        </w:rPr>
      </w:pPr>
      <w:del w:id="17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为保障商标委托代理服务当事人的合法权益,引导和规范合同当事人签约、履约行为,根据相关法律、法规，江苏省工商行政管理局合同处、商标处联合制定了《江苏省商标委托代理合同（示范文本）》。现印发给你们，请认真做好合同示范文本的宣传推广工作，积极提倡和引导合同当事人使用合同示范文本，并做好合同档案管理等工作。各地在执行过程中如有问题和建议，请及时与江苏省工商行政管理局合同处、商标处联系。</w:delText>
        </w:r>
      </w:del>
    </w:p>
    <w:p>
      <w:pPr>
        <w:widowControl w:val="0"/>
        <w:spacing w:before="0" w:after="0" w:line="520" w:lineRule="atLeast"/>
        <w:ind w:firstLine="645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20" w:lineRule="atLeast"/>
        <w:ind w:firstLine="645"/>
        <w:rPr>
          <w:rFonts w:ascii="Times New Roman" w:eastAsia="Times New Roman" w:hAnsi="Times New Roman" w:cs="Times New Roman"/>
        </w:rPr>
      </w:pPr>
      <w:del w:id="18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附件：《江苏省商标委托代理合同（示范文本）》</w:delText>
        </w:r>
      </w:del>
    </w:p>
    <w:p>
      <w:pPr>
        <w:widowControl w:val="0"/>
        <w:spacing w:before="0" w:after="0" w:line="500" w:lineRule="atLeast"/>
        <w:ind w:firstLine="537"/>
        <w:jc w:val="right"/>
        <w:rPr>
          <w:rFonts w:ascii="Times New Roman" w:eastAsia="Times New Roman" w:hAnsi="Times New Roman" w:cs="Times New Roman"/>
        </w:rPr>
      </w:pPr>
      <w:del w:id="19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 xml:space="preserve">  </w:delText>
        </w:r>
      </w:del>
      <w:del w:id="20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江苏省工商行政管理局</w:delText>
        </w:r>
      </w:del>
    </w:p>
    <w:p>
      <w:pPr>
        <w:widowControl w:val="0"/>
        <w:spacing w:before="0" w:after="0" w:line="500" w:lineRule="atLeast"/>
        <w:ind w:right="308" w:firstLine="537"/>
        <w:jc w:val="right"/>
        <w:rPr>
          <w:rFonts w:ascii="Times New Roman" w:eastAsia="Times New Roman" w:hAnsi="Times New Roman" w:cs="Times New Roman"/>
        </w:rPr>
      </w:pPr>
      <w:del w:id="21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2018</w:delText>
        </w:r>
      </w:del>
      <w:del w:id="22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年</w:delText>
        </w:r>
      </w:del>
      <w:del w:id="23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5</w:delText>
        </w:r>
      </w:del>
      <w:del w:id="24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月22日</w:delText>
        </w:r>
      </w:del>
      <w:del w:id="25" w:author="微软用户" w:date="2018-06-08T13:27:00Z">
        <w:r>
          <w:rPr>
            <w:rFonts w:ascii="宋体" w:eastAsia="宋体" w:hAnsi="宋体" w:cs="宋体"/>
            <w:color w:val="B5082E"/>
            <w:sz w:val="21"/>
            <w:szCs w:val="21"/>
          </w:rPr>
          <w:delText xml:space="preserve">  </w:delText>
        </w:r>
      </w:del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del w:id="26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————————————————————————————</w:delText>
        </w:r>
      </w:del>
    </w:p>
    <w:p>
      <w:pPr>
        <w:widowControl w:val="0"/>
        <w:spacing w:before="0" w:after="0" w:line="300" w:lineRule="atLeast"/>
        <w:ind w:firstLine="280"/>
        <w:jc w:val="both"/>
        <w:rPr>
          <w:rFonts w:ascii="Times New Roman" w:eastAsia="Times New Roman" w:hAnsi="Times New Roman" w:cs="Times New Roman"/>
        </w:rPr>
      </w:pPr>
      <w:del w:id="27" w:author="微软用户" w:date="2018-06-08T13:27:00Z">
        <w:r>
          <w:rPr>
            <w:rFonts w:ascii="宋体" w:eastAsia="宋体" w:hAnsi="宋体" w:cs="宋体"/>
            <w:color w:val="B5082E"/>
            <w:sz w:val="28"/>
            <w:szCs w:val="28"/>
          </w:rPr>
          <w:delText>江苏省工商行政管理局办公室</w:delText>
        </w:r>
      </w:del>
      <w:del w:id="28" w:author="微软用户" w:date="2018-06-08T13:27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           </w:delText>
        </w:r>
      </w:del>
      <w:del w:id="29" w:author="微软用户" w:date="2018-06-08T13:27:00Z">
        <w:r>
          <w:rPr>
            <w:rFonts w:ascii="宋体" w:eastAsia="宋体" w:hAnsi="宋体" w:cs="宋体"/>
            <w:color w:val="B5082E"/>
            <w:sz w:val="28"/>
            <w:szCs w:val="28"/>
          </w:rPr>
          <w:delText>2018年5月22日印发</w:delText>
        </w:r>
      </w:del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del w:id="30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————————————————————————————</w:delText>
        </w:r>
      </w:del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del w:id="31" w:author="微软用户" w:date="2018-06-08T13:27:00Z">
        <w:r>
          <w:rPr>
            <w:rFonts w:ascii="宋体" w:eastAsia="宋体" w:hAnsi="宋体" w:cs="宋体"/>
            <w:color w:val="B5082E"/>
            <w:sz w:val="32"/>
            <w:szCs w:val="32"/>
          </w:rPr>
          <w:delText>附件</w:delText>
        </w:r>
      </w:del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JSF-2018-1001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t>江苏省商标委托代理合同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（示范文本）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合同编号：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委托方：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1"/>
          <w:szCs w:val="21"/>
        </w:rPr>
        <w:t xml:space="preserve"> 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受托方：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                     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依照《中华人民共和国合同法》、《中华人民共和国商标法》、《中华人民共和国商标法实施条例》及其他有关法律法规的规定，双方遵循自愿、平等、公平、诚信的原则订立本合同：</w:t>
      </w:r>
    </w:p>
    <w:p>
      <w:pPr>
        <w:widowControl w:val="0"/>
        <w:spacing w:before="0" w:after="0" w:line="30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第一条</w:t>
      </w:r>
      <w:r>
        <w:rPr>
          <w:rFonts w:ascii="宋体" w:eastAsia="宋体" w:hAnsi="宋体" w:cs="宋体"/>
          <w:sz w:val="21"/>
          <w:szCs w:val="21"/>
        </w:rPr>
        <w:t>　委托事项</w:t>
      </w:r>
    </w:p>
    <w:p>
      <w:pPr>
        <w:widowControl w:val="0"/>
        <w:spacing w:before="0" w:after="0" w:line="300" w:lineRule="atLeast"/>
        <w:ind w:firstLine="20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委托方委托受托方提供商标代理服务，委托代理事项附后（见附件一）。</w:t>
      </w:r>
    </w:p>
    <w:p>
      <w:pPr>
        <w:widowControl w:val="0"/>
        <w:spacing w:before="0" w:after="0" w:line="300" w:lineRule="atLeast"/>
        <w:ind w:firstLine="40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第二条</w:t>
      </w:r>
      <w:r>
        <w:rPr>
          <w:rFonts w:ascii="宋体" w:eastAsia="宋体" w:hAnsi="宋体" w:cs="宋体"/>
          <w:sz w:val="21"/>
          <w:szCs w:val="21"/>
        </w:rPr>
        <w:t>　代理权限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　 （一）受托方接受委托方委托，负责本合同代理事项过程中的程序性事务，涉及委托方权利的实体性事务，必须得到委托方的授权。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（二）未经委托方同意，受托方不得向第三方转委托本合同的代理事项。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第三条　</w:t>
      </w:r>
      <w:r>
        <w:rPr>
          <w:rFonts w:ascii="宋体" w:eastAsia="宋体" w:hAnsi="宋体" w:cs="宋体"/>
          <w:sz w:val="21"/>
          <w:szCs w:val="21"/>
        </w:rPr>
        <w:t>联系人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　 （一）委托方指定</w:t>
      </w:r>
      <w:r>
        <w:rPr>
          <w:rFonts w:ascii="宋体" w:eastAsia="宋体" w:hAnsi="宋体" w:cs="宋体"/>
          <w:sz w:val="21"/>
          <w:szCs w:val="21"/>
          <w:u w:val="single"/>
        </w:rPr>
        <w:t>　　　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sz w:val="21"/>
          <w:szCs w:val="21"/>
          <w:u w:val="single"/>
        </w:rPr>
        <w:t>　</w:t>
      </w:r>
      <w:r>
        <w:rPr>
          <w:rFonts w:ascii="宋体" w:eastAsia="宋体" w:hAnsi="宋体" w:cs="宋体"/>
          <w:sz w:val="21"/>
          <w:szCs w:val="21"/>
        </w:rPr>
        <w:t>为其联系人</w:t>
      </w:r>
      <w:r>
        <w:rPr>
          <w:rFonts w:ascii="宋体" w:eastAsia="宋体" w:hAnsi="宋体" w:cs="宋体"/>
          <w:sz w:val="21"/>
          <w:szCs w:val="21"/>
        </w:rPr>
        <w:t>，</w:t>
      </w:r>
      <w:r>
        <w:rPr>
          <w:rFonts w:ascii="宋体" w:eastAsia="宋体" w:hAnsi="宋体" w:cs="宋体"/>
          <w:sz w:val="21"/>
          <w:szCs w:val="21"/>
        </w:rPr>
        <w:t>受托方指定</w:t>
      </w:r>
      <w:r>
        <w:rPr>
          <w:rFonts w:ascii="宋体" w:eastAsia="宋体" w:hAnsi="宋体" w:cs="宋体"/>
          <w:sz w:val="21"/>
          <w:szCs w:val="21"/>
          <w:u w:val="single"/>
        </w:rPr>
        <w:t>　　 　　</w:t>
      </w:r>
      <w:r>
        <w:rPr>
          <w:rFonts w:ascii="宋体" w:eastAsia="宋体" w:hAnsi="宋体" w:cs="宋体"/>
          <w:sz w:val="21"/>
          <w:szCs w:val="21"/>
        </w:rPr>
        <w:t xml:space="preserve"> 为其联系人。</w:t>
      </w:r>
    </w:p>
    <w:p>
      <w:pPr>
        <w:widowControl w:val="0"/>
        <w:spacing w:before="0" w:after="0" w:line="300" w:lineRule="atLeast"/>
        <w:ind w:firstLine="3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（二）一方变更联系人或联系方式，应当书面通知另一方，因未及时通知造成的后果由变更方承担。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第四条</w:t>
      </w:r>
      <w:r>
        <w:rPr>
          <w:rFonts w:ascii="宋体" w:eastAsia="宋体" w:hAnsi="宋体" w:cs="宋体"/>
          <w:sz w:val="21"/>
          <w:szCs w:val="21"/>
        </w:rPr>
        <w:t xml:space="preserve"> 告知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（一）受托方应向委托方提供与委托事项有关的专业咨询意见和建议，答复委托方提出的相关问题。</w:t>
      </w:r>
    </w:p>
    <w:p>
      <w:pPr>
        <w:widowControl w:val="0"/>
        <w:spacing w:before="0" w:after="0" w:line="300" w:lineRule="atLeast"/>
        <w:ind w:firstLine="3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（二）受托方应如实向委托方告知委托事项中可能存在的风险（包括可能存在《商标法》规定不得注册的情形），并与委托方签订《风险告知书》（见附件二）。</w:t>
      </w:r>
    </w:p>
    <w:p>
      <w:pPr>
        <w:widowControl w:val="0"/>
        <w:spacing w:before="0" w:after="0" w:line="300" w:lineRule="atLeast"/>
        <w:ind w:firstLine="3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（三）受托方应及时告知委托方办理事项所需的资料（见附件三）。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（四）受托方应及时向委托方告知委托事项的进展情况。</w:t>
      </w:r>
    </w:p>
    <w:p>
      <w:pPr>
        <w:widowControl w:val="0"/>
        <w:spacing w:before="0" w:after="0" w:line="300" w:lineRule="atLeast"/>
        <w:ind w:firstLine="3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第五条 </w:t>
      </w:r>
      <w:r>
        <w:rPr>
          <w:rFonts w:ascii="宋体" w:eastAsia="宋体" w:hAnsi="宋体" w:cs="宋体"/>
          <w:sz w:val="21"/>
          <w:szCs w:val="21"/>
        </w:rPr>
        <w:t>提供资料</w:t>
      </w:r>
    </w:p>
    <w:p>
      <w:pPr>
        <w:widowControl w:val="0"/>
        <w:spacing w:before="0" w:after="0" w:line="300" w:lineRule="atLeast"/>
        <w:ind w:firstLine="3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（一）委托方应及时向受托方提供委托事项所需资料，双方就相关资料进行书面确认（见附件三）。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（二）委托方应当保证提供资料的真实性、合法性。</w:t>
      </w:r>
    </w:p>
    <w:p>
      <w:pPr>
        <w:widowControl w:val="0"/>
        <w:spacing w:before="0" w:after="0" w:line="300" w:lineRule="atLeast"/>
        <w:ind w:firstLine="3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第六条</w:t>
      </w:r>
      <w:r>
        <w:rPr>
          <w:rFonts w:ascii="宋体" w:eastAsia="宋体" w:hAnsi="宋体" w:cs="宋体"/>
          <w:sz w:val="21"/>
          <w:szCs w:val="21"/>
        </w:rPr>
        <w:t xml:space="preserve"> 提交申请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受托方应在收到委托方办理委托事项所需全部资料后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个工作日内向商标局/商标评审委员会提交相关资料。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第七条</w:t>
      </w:r>
      <w:r>
        <w:rPr>
          <w:rFonts w:ascii="宋体" w:eastAsia="宋体" w:hAnsi="宋体" w:cs="宋体"/>
          <w:sz w:val="21"/>
          <w:szCs w:val="21"/>
        </w:rPr>
        <w:t xml:space="preserve"> 通知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受托方应在收到商标局/商标评审委员会通知或法律文件后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　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个工作日内书面通知委托方。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第八条　</w:t>
      </w:r>
      <w:r>
        <w:rPr>
          <w:rFonts w:ascii="宋体" w:eastAsia="宋体" w:hAnsi="宋体" w:cs="宋体"/>
          <w:sz w:val="21"/>
          <w:szCs w:val="21"/>
        </w:rPr>
        <w:t>费用及支付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　 （一）委托方应就本合同委托事项向受托方支付费用共计人民币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</w:t>
      </w:r>
      <w:r>
        <w:rPr>
          <w:rFonts w:ascii="宋体" w:eastAsia="宋体" w:hAnsi="宋体" w:cs="宋体"/>
          <w:sz w:val="21"/>
          <w:szCs w:val="21"/>
          <w:u w:val="single"/>
        </w:rPr>
        <w:t>　　</w:t>
      </w:r>
      <w:r>
        <w:rPr>
          <w:rFonts w:ascii="宋体" w:eastAsia="宋体" w:hAnsi="宋体" w:cs="宋体"/>
          <w:sz w:val="21"/>
          <w:szCs w:val="21"/>
        </w:rPr>
        <w:t>元，（大写）</w:t>
      </w:r>
      <w:r>
        <w:rPr>
          <w:rFonts w:ascii="宋体" w:eastAsia="宋体" w:hAnsi="宋体" w:cs="宋体"/>
          <w:sz w:val="21"/>
          <w:szCs w:val="21"/>
          <w:u w:val="single"/>
        </w:rPr>
        <w:t>　　　　　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sz w:val="21"/>
          <w:szCs w:val="21"/>
          <w:u w:val="single"/>
        </w:rPr>
        <w:t>　　　　</w:t>
      </w:r>
      <w:r>
        <w:rPr>
          <w:rFonts w:ascii="宋体" w:eastAsia="宋体" w:hAnsi="宋体" w:cs="宋体"/>
          <w:sz w:val="21"/>
          <w:szCs w:val="21"/>
        </w:rPr>
        <w:t>　。</w:t>
      </w:r>
    </w:p>
    <w:p>
      <w:pPr>
        <w:widowControl w:val="0"/>
        <w:spacing w:before="0" w:after="0" w:line="30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其中：代收商标局/商标评审委员会规费：</w:t>
      </w:r>
      <w:r>
        <w:rPr>
          <w:rFonts w:ascii="宋体" w:eastAsia="宋体" w:hAnsi="宋体" w:cs="宋体"/>
          <w:sz w:val="21"/>
          <w:szCs w:val="21"/>
          <w:u w:val="single"/>
        </w:rPr>
        <w:t>　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sz w:val="21"/>
          <w:szCs w:val="21"/>
          <w:u w:val="single"/>
        </w:rPr>
        <w:t>　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hAnsi="宋体" w:cs="宋体"/>
          <w:sz w:val="21"/>
          <w:szCs w:val="21"/>
          <w:u w:val="single"/>
        </w:rPr>
        <w:t>　</w:t>
      </w:r>
      <w:r>
        <w:rPr>
          <w:rFonts w:ascii="宋体" w:eastAsia="宋体" w:hAnsi="宋体" w:cs="宋体"/>
          <w:sz w:val="21"/>
          <w:szCs w:val="21"/>
        </w:rPr>
        <w:t>元，代理费：</w:t>
      </w:r>
      <w:r>
        <w:rPr>
          <w:rFonts w:ascii="宋体" w:eastAsia="宋体" w:hAnsi="宋体" w:cs="宋体"/>
          <w:sz w:val="21"/>
          <w:szCs w:val="21"/>
          <w:u w:val="single"/>
        </w:rPr>
        <w:t>　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</w:t>
      </w:r>
      <w:r>
        <w:rPr>
          <w:rFonts w:ascii="宋体" w:eastAsia="宋体" w:hAnsi="宋体" w:cs="宋体"/>
          <w:sz w:val="21"/>
          <w:szCs w:val="21"/>
          <w:u w:val="single"/>
        </w:rPr>
        <w:t>　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元，其他费用：</w:t>
      </w:r>
      <w:r>
        <w:rPr>
          <w:rFonts w:ascii="宋体" w:eastAsia="宋体" w:hAnsi="宋体" w:cs="宋体"/>
          <w:sz w:val="21"/>
          <w:szCs w:val="21"/>
          <w:u w:val="single"/>
        </w:rPr>
        <w:t>　　　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sz w:val="21"/>
          <w:szCs w:val="21"/>
          <w:u w:val="single"/>
        </w:rPr>
        <w:t>　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</w:t>
      </w:r>
      <w:r>
        <w:rPr>
          <w:rFonts w:ascii="宋体" w:eastAsia="宋体" w:hAnsi="宋体" w:cs="宋体"/>
          <w:sz w:val="21"/>
          <w:szCs w:val="21"/>
          <w:u w:val="single"/>
        </w:rPr>
        <w:t>　</w:t>
      </w:r>
      <w:r>
        <w:rPr>
          <w:rFonts w:ascii="宋体" w:eastAsia="宋体" w:hAnsi="宋体" w:cs="宋体"/>
          <w:sz w:val="21"/>
          <w:szCs w:val="21"/>
        </w:rPr>
        <w:t>元。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　 （二）支付时间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1.委托方在本合同签订之日起</w:t>
      </w:r>
      <w:r>
        <w:rPr>
          <w:rFonts w:ascii="宋体" w:eastAsia="宋体" w:hAnsi="宋体" w:cs="宋体"/>
          <w:sz w:val="21"/>
          <w:szCs w:val="21"/>
          <w:u w:val="single"/>
        </w:rPr>
        <w:t>　　　</w:t>
      </w:r>
      <w:r>
        <w:rPr>
          <w:rFonts w:ascii="宋体" w:eastAsia="宋体" w:hAnsi="宋体" w:cs="宋体"/>
          <w:sz w:val="21"/>
          <w:szCs w:val="21"/>
        </w:rPr>
        <w:t xml:space="preserve"> 个工作日内一次性付清委托费用。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2.其他：</w:t>
      </w:r>
      <w:r>
        <w:rPr>
          <w:rFonts w:ascii="宋体" w:eastAsia="宋体" w:hAnsi="宋体" w:cs="宋体"/>
          <w:sz w:val="21"/>
          <w:szCs w:val="21"/>
          <w:u w:val="single"/>
        </w:rPr>
        <w:t>　　　　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eastAsia="宋体" w:hAnsi="宋体" w:cs="宋体"/>
          <w:sz w:val="21"/>
          <w:szCs w:val="21"/>
          <w:u w:val="single"/>
        </w:rPr>
        <w:t>　</w:t>
      </w:r>
      <w:r>
        <w:rPr>
          <w:rFonts w:ascii="宋体" w:eastAsia="宋体" w:hAnsi="宋体" w:cs="宋体"/>
          <w:sz w:val="21"/>
          <w:szCs w:val="21"/>
        </w:rPr>
        <w:t xml:space="preserve"> 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（三）支付方式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1.委托方应将费用支付到受托方指定账户。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账户名称：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开户银行：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银行账号：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2.其他：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        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第九条 </w:t>
      </w:r>
      <w:r>
        <w:rPr>
          <w:rFonts w:ascii="宋体" w:eastAsia="宋体" w:hAnsi="宋体" w:cs="宋体"/>
          <w:sz w:val="21"/>
          <w:szCs w:val="21"/>
        </w:rPr>
        <w:t>保密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受托方应对委托方提供的资料、信息等保密，不得以任何形式向第三方泄露。受托方应保证相关资料、信息仅用于本次交易过程中相关事务的办理，双方另有约定的除外。</w:t>
      </w:r>
    </w:p>
    <w:p>
      <w:pPr>
        <w:widowControl w:val="0"/>
        <w:spacing w:before="0" w:after="0" w:line="300" w:lineRule="atLeast"/>
        <w:ind w:firstLine="40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第十条 </w:t>
      </w:r>
      <w:r>
        <w:rPr>
          <w:rFonts w:ascii="宋体" w:eastAsia="宋体" w:hAnsi="宋体" w:cs="宋体"/>
          <w:sz w:val="21"/>
          <w:szCs w:val="21"/>
        </w:rPr>
        <w:t>合同的终止</w:t>
      </w:r>
    </w:p>
    <w:p>
      <w:pPr>
        <w:widowControl w:val="0"/>
        <w:spacing w:before="0" w:after="0" w:line="300" w:lineRule="atLeast"/>
        <w:ind w:firstLine="40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出现下列情况时合同终止：</w:t>
      </w:r>
    </w:p>
    <w:p>
      <w:pPr>
        <w:widowControl w:val="0"/>
        <w:spacing w:before="0" w:after="0" w:line="300" w:lineRule="atLeast"/>
        <w:ind w:firstLine="3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（一）委托事项完成。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（二）双方协商终止合同。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（三）其它法定终止合同的情形。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第十一条</w:t>
      </w:r>
      <w:r>
        <w:rPr>
          <w:rFonts w:ascii="宋体" w:eastAsia="宋体" w:hAnsi="宋体" w:cs="宋体"/>
          <w:sz w:val="21"/>
          <w:szCs w:val="21"/>
        </w:rPr>
        <w:t>　违约责任</w:t>
      </w:r>
    </w:p>
    <w:p>
      <w:pPr>
        <w:widowControl w:val="0"/>
        <w:spacing w:before="0" w:after="0" w:line="300" w:lineRule="atLeast"/>
        <w:ind w:firstLine="3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（一）受托方未按约定履行合同导致委托方无法实现委托事项的，受托方应退还所收取的费用，并按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  </w:t>
      </w:r>
      <w:r>
        <w:rPr>
          <w:rFonts w:ascii="宋体" w:eastAsia="宋体" w:hAnsi="宋体" w:cs="宋体"/>
          <w:sz w:val="21"/>
          <w:szCs w:val="21"/>
        </w:rPr>
        <w:t xml:space="preserve">支付违约金。 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（二）委托方违约导致委托事项终止的，已缴纳的规费和已收取的代理费用不予退还。</w:t>
      </w:r>
    </w:p>
    <w:p>
      <w:pPr>
        <w:widowControl w:val="0"/>
        <w:spacing w:before="0" w:after="0" w:line="300" w:lineRule="atLeast"/>
        <w:ind w:firstLine="3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（三）委托方未按照合同约定支付各项费用的，应按合同约定支付各项费用，并按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支付逾期违约金。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（四）任何一方违反本合同约定，均属违约行为，都应承担相应责任。　　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第十二条</w:t>
      </w:r>
      <w:r>
        <w:rPr>
          <w:rFonts w:ascii="宋体" w:eastAsia="宋体" w:hAnsi="宋体" w:cs="宋体"/>
          <w:sz w:val="21"/>
          <w:szCs w:val="21"/>
        </w:rPr>
        <w:t>　其他约定事项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  <w:u w:val="single"/>
        </w:rPr>
        <w:t>　　　　　　　　　　　　　　　　　　　　　　　　　　　　　　　　　　　　　　　　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               </w:t>
      </w:r>
      <w:r>
        <w:rPr>
          <w:rFonts w:ascii="宋体" w:eastAsia="宋体" w:hAnsi="宋体" w:cs="宋体"/>
          <w:sz w:val="21"/>
          <w:szCs w:val="21"/>
        </w:rPr>
        <w:t xml:space="preserve">                            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第十三条</w:t>
      </w:r>
      <w:r>
        <w:rPr>
          <w:rFonts w:ascii="宋体" w:eastAsia="宋体" w:hAnsi="宋体" w:cs="宋体"/>
          <w:sz w:val="21"/>
          <w:szCs w:val="21"/>
        </w:rPr>
        <w:t xml:space="preserve"> 争议解决方式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双方发生争议的，可协商解决，也可向有关部门申请调解或选择以下第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项方式解决：</w:t>
      </w:r>
    </w:p>
    <w:p>
      <w:pPr>
        <w:widowControl w:val="0"/>
        <w:spacing w:before="0" w:after="0" w:line="300" w:lineRule="atLeast"/>
        <w:ind w:firstLine="3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（一）提请　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</w:t>
      </w:r>
      <w:r>
        <w:rPr>
          <w:rFonts w:ascii="宋体" w:eastAsia="宋体" w:hAnsi="宋体" w:cs="宋体"/>
          <w:sz w:val="21"/>
          <w:szCs w:val="21"/>
        </w:rPr>
        <w:t>仲裁委员会仲裁。　</w:t>
      </w:r>
    </w:p>
    <w:p>
      <w:pPr>
        <w:widowControl w:val="0"/>
        <w:spacing w:before="0" w:after="0" w:line="300" w:lineRule="atLeast"/>
        <w:ind w:firstLine="3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（二）向有管辖权的人民法院提起诉讼。</w:t>
      </w:r>
    </w:p>
    <w:p>
      <w:pPr>
        <w:widowControl w:val="0"/>
        <w:spacing w:before="0" w:after="0" w:line="300" w:lineRule="atLeast"/>
        <w:ind w:firstLine="41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第十四条</w:t>
      </w:r>
      <w:r>
        <w:rPr>
          <w:rFonts w:ascii="宋体" w:eastAsia="宋体" w:hAnsi="宋体" w:cs="宋体"/>
          <w:sz w:val="21"/>
          <w:szCs w:val="21"/>
        </w:rPr>
        <w:t>　附则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本合同未尽事宜，依照有关法律、法规、行业规范的规定执行。委托方与受托方签订的补充协议及其他确认文件，均构成本合同的附件。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本合同一式两份，双方各执一份，自双方签字、盖章之日起生效。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00" w:lineRule="atLeast"/>
        <w:ind w:right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委托方（签章）：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</w:t>
      </w:r>
      <w:r>
        <w:rPr>
          <w:rFonts w:ascii="宋体" w:eastAsia="宋体" w:hAnsi="宋体" w:cs="宋体"/>
          <w:sz w:val="21"/>
          <w:szCs w:val="21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受托方（签章）：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</w:t>
      </w:r>
    </w:p>
    <w:p>
      <w:pPr>
        <w:widowControl w:val="0"/>
        <w:spacing w:before="0" w:after="0" w:line="300" w:lineRule="atLeast"/>
        <w:ind w:right="3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联系地址：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</w:t>
      </w:r>
      <w:r>
        <w:rPr>
          <w:rFonts w:ascii="宋体" w:eastAsia="宋体" w:hAnsi="宋体" w:cs="宋体"/>
          <w:sz w:val="21"/>
          <w:szCs w:val="21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联系地址：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</w:t>
      </w:r>
    </w:p>
    <w:p>
      <w:pPr>
        <w:widowControl w:val="0"/>
        <w:spacing w:before="0" w:after="0" w:line="300" w:lineRule="atLeast"/>
        <w:ind w:right="3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邮政编码：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电子邮件：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</w:t>
      </w:r>
      <w:r>
        <w:rPr>
          <w:rFonts w:ascii="宋体" w:eastAsia="宋体" w:hAnsi="宋体" w:cs="宋体"/>
          <w:sz w:val="21"/>
          <w:szCs w:val="21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邮政编码：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电子邮件：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</w:t>
      </w:r>
    </w:p>
    <w:p>
      <w:pPr>
        <w:widowControl w:val="0"/>
        <w:spacing w:before="0" w:after="0" w:line="300" w:lineRule="atLeast"/>
        <w:ind w:right="3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联 系 人：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联系电话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联系人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联系电话：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</w:t>
      </w:r>
    </w:p>
    <w:p>
      <w:pPr>
        <w:widowControl w:val="0"/>
        <w:spacing w:before="0" w:after="0" w:line="300" w:lineRule="atLeast"/>
        <w:ind w:right="3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联系人身份证号码：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</w:t>
      </w:r>
      <w:r>
        <w:rPr>
          <w:rFonts w:ascii="宋体" w:eastAsia="宋体" w:hAnsi="宋体" w:cs="宋体"/>
          <w:sz w:val="21"/>
          <w:szCs w:val="21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联系人身份证号码：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</w:t>
      </w:r>
    </w:p>
    <w:p>
      <w:pPr>
        <w:widowControl w:val="0"/>
        <w:spacing w:before="0" w:after="0" w:line="3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日　期：　 　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　月　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日</w:t>
      </w:r>
      <w:r>
        <w:rPr>
          <w:rFonts w:ascii="宋体" w:eastAsia="宋体" w:hAnsi="宋体" w:cs="宋体"/>
          <w:sz w:val="21"/>
          <w:szCs w:val="21"/>
        </w:rPr>
        <w:t xml:space="preserve">                </w:t>
      </w:r>
      <w:r>
        <w:rPr>
          <w:rFonts w:ascii="宋体" w:eastAsia="宋体" w:hAnsi="宋体" w:cs="宋体"/>
          <w:sz w:val="21"/>
          <w:szCs w:val="21"/>
        </w:rPr>
        <w:t>日　 期：　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　年　 　月　 　日</w:t>
      </w:r>
    </w:p>
    <w:p>
      <w:pPr>
        <w:rPr>
          <w:rFonts w:ascii="Times New Roman" w:eastAsia="Times New Roman" w:hAnsi="Times New Roman" w:cs="Times New Roman"/>
        </w:rPr>
        <w:sectPr>
          <w:headerReference w:type="default" r:id="rId5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附件</w:t>
      </w:r>
      <w:r>
        <w:rPr>
          <w:rFonts w:ascii="宋体" w:eastAsia="宋体" w:hAnsi="宋体" w:cs="宋体"/>
          <w:sz w:val="32"/>
          <w:szCs w:val="32"/>
        </w:rPr>
        <w:t>1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t>委托代理事项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52"/>
        <w:gridCol w:w="952"/>
        <w:gridCol w:w="952"/>
        <w:gridCol w:w="881"/>
        <w:gridCol w:w="1681"/>
        <w:gridCol w:w="961"/>
        <w:gridCol w:w="801"/>
        <w:gridCol w:w="1431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代理事项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商标图样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申请号/</w:t>
            </w:r>
          </w:p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注册号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指定使用商品/服务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代 理 费</w:t>
            </w:r>
          </w:p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（元）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规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费</w:t>
            </w:r>
          </w:p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（元）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合计金额（元）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3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总价</w:t>
            </w:r>
          </w:p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0"/>
                <w:sz w:val="21"/>
                <w:szCs w:val="21"/>
              </w:rPr>
              <w:t>（大写）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注：规费为办理商标业务时按规定向商标局/商标评审委员会缴纳的费用。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委托方（签章）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21"/>
          <w:szCs w:val="21"/>
        </w:rPr>
        <w:t xml:space="preserve">                </w:t>
      </w:r>
      <w:r>
        <w:rPr>
          <w:rFonts w:ascii="宋体" w:eastAsia="宋体" w:hAnsi="宋体" w:cs="宋体"/>
          <w:sz w:val="21"/>
          <w:szCs w:val="21"/>
        </w:rPr>
        <w:t>受托方（签章）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日</w:t>
      </w:r>
      <w:r>
        <w:rPr>
          <w:rFonts w:ascii="宋体" w:eastAsia="宋体" w:hAnsi="宋体" w:cs="宋体"/>
          <w:sz w:val="21"/>
          <w:szCs w:val="21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期：</w:t>
      </w:r>
      <w:r>
        <w:rPr>
          <w:rFonts w:ascii="宋体" w:eastAsia="宋体" w:hAnsi="宋体" w:cs="宋体"/>
          <w:sz w:val="21"/>
          <w:szCs w:val="21"/>
        </w:rPr>
        <w:t xml:space="preserve">          </w:t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日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     </w:t>
      </w:r>
      <w:r>
        <w:rPr>
          <w:rFonts w:ascii="宋体" w:eastAsia="宋体" w:hAnsi="宋体" w:cs="宋体"/>
          <w:sz w:val="21"/>
          <w:szCs w:val="21"/>
        </w:rPr>
        <w:t>日</w:t>
      </w:r>
      <w:r>
        <w:rPr>
          <w:rFonts w:ascii="宋体" w:eastAsia="宋体" w:hAnsi="宋体" w:cs="宋体"/>
          <w:sz w:val="21"/>
          <w:szCs w:val="21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期：</w:t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日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附件</w:t>
      </w:r>
      <w:r>
        <w:rPr>
          <w:rFonts w:ascii="宋体" w:eastAsia="宋体" w:hAnsi="宋体" w:cs="宋体"/>
          <w:sz w:val="32"/>
          <w:szCs w:val="32"/>
        </w:rPr>
        <w:t>2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t>风 险 告 知 书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 xml:space="preserve">  </w:t>
      </w:r>
    </w:p>
    <w:p>
      <w:pPr>
        <w:widowControl w:val="0"/>
        <w:spacing w:before="0" w:after="0" w:line="40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为确保您全面、准确的了解本次代理相关情况，现就该代理事项中可能存在的风险及</w:t>
      </w:r>
    </w:p>
    <w:p>
      <w:pPr>
        <w:widowControl w:val="0"/>
        <w:spacing w:before="0" w:after="0" w:line="4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注意事项告知如下：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                       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400" w:lineRule="atLeast"/>
        <w:ind w:right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委托方（签章）：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</w:t>
      </w:r>
      <w:r>
        <w:rPr>
          <w:rFonts w:ascii="宋体" w:eastAsia="宋体" w:hAnsi="宋体" w:cs="宋体"/>
          <w:sz w:val="21"/>
          <w:szCs w:val="21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受托方（签章）：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</w:t>
      </w:r>
    </w:p>
    <w:p>
      <w:pPr>
        <w:widowControl w:val="0"/>
        <w:spacing w:before="0" w:after="0" w:line="4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日　期：　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　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年　 月　 日</w:t>
      </w:r>
      <w:r>
        <w:rPr>
          <w:rFonts w:ascii="宋体" w:eastAsia="宋体" w:hAnsi="宋体" w:cs="宋体"/>
          <w:sz w:val="21"/>
          <w:szCs w:val="21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日　期：　 　年　　月　　日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附件</w:t>
      </w:r>
      <w:r>
        <w:rPr>
          <w:rFonts w:ascii="宋体" w:eastAsia="宋体" w:hAnsi="宋体" w:cs="宋体"/>
          <w:sz w:val="32"/>
          <w:szCs w:val="32"/>
        </w:rPr>
        <w:t>3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t xml:space="preserve">    </w:t>
      </w:r>
      <w:r>
        <w:rPr>
          <w:rFonts w:ascii="宋体" w:eastAsia="宋体" w:hAnsi="宋体" w:cs="宋体"/>
          <w:sz w:val="36"/>
          <w:szCs w:val="36"/>
        </w:rPr>
        <w:t>委托事项资料清单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21"/>
        <w:gridCol w:w="1989"/>
        <w:gridCol w:w="1321"/>
        <w:gridCol w:w="1989"/>
        <w:gridCol w:w="1989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序号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资料名称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份数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告知时间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交接时间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</w:tbl>
    <w:p>
      <w:pPr>
        <w:widowControl w:val="0"/>
        <w:spacing w:before="0" w:after="0" w:line="400" w:lineRule="atLeast"/>
        <w:ind w:right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00" w:lineRule="atLeast"/>
        <w:ind w:right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00" w:lineRule="atLeast"/>
        <w:ind w:right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委托方（签章）：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</w:t>
      </w:r>
      <w:r>
        <w:rPr>
          <w:rFonts w:ascii="宋体" w:eastAsia="宋体" w:hAnsi="宋体" w:cs="宋体"/>
          <w:sz w:val="21"/>
          <w:szCs w:val="21"/>
          <w:u w:val="single"/>
        </w:rPr>
        <w:tab/>
      </w:r>
      <w:r>
        <w:rPr>
          <w:rFonts w:ascii="宋体" w:eastAsia="宋体" w:hAnsi="宋体" w:cs="宋体"/>
          <w:sz w:val="21"/>
          <w:szCs w:val="21"/>
        </w:rPr>
        <w:t>受托方（签章）：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</w:t>
      </w:r>
    </w:p>
    <w:p>
      <w:pPr>
        <w:widowControl w:val="0"/>
        <w:spacing w:before="0" w:after="0" w:line="4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1"/>
          <w:szCs w:val="21"/>
        </w:rPr>
        <w:t>日　期：　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　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年　 月　 日</w:t>
      </w:r>
      <w:r>
        <w:rPr>
          <w:rFonts w:ascii="宋体" w:eastAsia="宋体" w:hAnsi="宋体" w:cs="宋体"/>
          <w:sz w:val="21"/>
          <w:szCs w:val="21"/>
        </w:rPr>
        <w:t xml:space="preserve">                    </w:t>
      </w:r>
      <w:r>
        <w:rPr>
          <w:rFonts w:ascii="宋体" w:eastAsia="宋体" w:hAnsi="宋体" w:cs="宋体"/>
          <w:sz w:val="21"/>
          <w:szCs w:val="21"/>
        </w:rPr>
        <w:t>日　 期：　　</w:t>
      </w:r>
      <w:r>
        <w:rPr>
          <w:rFonts w:ascii="宋体" w:eastAsia="宋体" w:hAnsi="宋体" w:cs="宋体"/>
          <w:sz w:val="21"/>
          <w:szCs w:val="21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年　　月　　日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A77B3E"/>
    <w:sectPr>
      <w:footerReference w:type="default" r:id="rId6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ind w:left="210" w:right="210"/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宋体" w:eastAsia="宋体" w:hAnsi="宋体" w:cs="宋体"/>
        <w:sz w:val="28"/>
        <w:szCs w:val="28"/>
      </w:rPr>
      <w:t>—</w:t>
    </w:r>
    <w:r>
      <w:rPr>
        <w:rFonts w:ascii="宋体" w:eastAsia="宋体" w:hAnsi="宋体" w:cs="宋体"/>
        <w:sz w:val="28"/>
        <w:szCs w:val="28"/>
      </w:rPr>
      <w:t xml:space="preserve"> </w:t>
    </w:r>
    <w:r>
      <w:rPr>
        <w:rFonts w:ascii="宋体" w:eastAsia="宋体" w:hAnsi="宋体" w:cs="宋体"/>
        <w:sz w:val="28"/>
        <w:szCs w:val="28"/>
      </w:rPr>
      <w:fldChar w:fldCharType="begin"/>
    </w:r>
    <w:r>
      <w:rPr>
        <w:rFonts w:ascii="宋体" w:eastAsia="宋体" w:hAnsi="宋体" w:cs="宋体"/>
        <w:sz w:val="28"/>
        <w:szCs w:val="28"/>
      </w:rPr>
      <w:instrText xml:space="preserve"> PAGE </w:instrText>
    </w:r>
    <w:r>
      <w:rPr>
        <w:rFonts w:ascii="宋体" w:eastAsia="宋体" w:hAnsi="宋体" w:cs="宋体"/>
        <w:sz w:val="28"/>
        <w:szCs w:val="28"/>
      </w:rPr>
      <w:fldChar w:fldCharType="separate"/>
    </w:r>
    <w:r>
      <w:rPr>
        <w:rFonts w:ascii="宋体" w:eastAsia="宋体" w:hAnsi="宋体" w:cs="宋体"/>
        <w:sz w:val="28"/>
        <w:szCs w:val="28"/>
      </w:rPr>
      <w:t>1</w:t>
    </w:r>
    <w:r>
      <w:rPr>
        <w:rFonts w:ascii="宋体" w:eastAsia="宋体" w:hAnsi="宋体" w:cs="宋体"/>
        <w:sz w:val="28"/>
        <w:szCs w:val="28"/>
      </w:rPr>
      <w:fldChar w:fldCharType="end"/>
    </w:r>
    <w:r>
      <w:rPr>
        <w:rFonts w:ascii="宋体" w:eastAsia="宋体" w:hAnsi="宋体" w:cs="宋体"/>
        <w:sz w:val="28"/>
        <w:szCs w:val="28"/>
      </w:rPr>
      <w:t xml:space="preserve"> </w:t>
    </w:r>
    <w:r>
      <w:rPr>
        <w:rFonts w:ascii="宋体" w:eastAsia="宋体" w:hAnsi="宋体" w:cs="宋体"/>
        <w:sz w:val="28"/>
        <w:szCs w:val="28"/>
      </w:rPr>
      <w:t>—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ind w:firstLine="360"/>
      <w:jc w:val="both"/>
      <w:rPr>
        <w:rFonts w:ascii="Times New Roman" w:eastAsia="Times New Roman" w:hAnsi="Times New Roman" w:cs="Times New Roman"/>
        <w:sz w:val="21"/>
        <w:szCs w:val="2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【NTKO Office文档控件缺省模板】</dc:title>
  <cp:revision>1</cp:revision>
</cp:coreProperties>
</file>