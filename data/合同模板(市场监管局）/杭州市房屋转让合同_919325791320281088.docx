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rPr>
          <w:rFonts w:ascii="Times New Roman" w:eastAsia="Times New Roman" w:hAnsi="Times New Roman" w:cs="Times New Roman"/>
        </w:rPr>
      </w:pPr>
      <w:ins w:id="0" w:author="user" w:date="2022-01-24T10:25:00Z">
        <w:r>
          <w:rPr>
            <w:rFonts w:ascii="宋体" w:eastAsia="宋体" w:hAnsi="宋体" w:cs="宋体"/>
            <w:color w:val="B5082E"/>
            <w:sz w:val="28"/>
            <w:szCs w:val="28"/>
          </w:rPr>
          <w:t>合同</w:t>
        </w:r>
      </w:ins>
      <w:ins w:id="1" w:author="user" w:date="2022-01-17T14:48:00Z">
        <w:r>
          <w:rPr>
            <w:rFonts w:ascii="宋体" w:eastAsia="宋体" w:hAnsi="宋体" w:cs="宋体"/>
            <w:color w:val="B5082E"/>
            <w:sz w:val="28"/>
            <w:szCs w:val="28"/>
          </w:rPr>
          <w:t>编号：</w:t>
        </w:r>
      </w:ins>
    </w:p>
    <w:p>
      <w:pPr>
        <w:widowControl w:val="0"/>
        <w:spacing w:before="0" w:after="0"/>
        <w:jc w:val="center"/>
        <w:rPr>
          <w:rFonts w:ascii="Times New Roman" w:eastAsia="Times New Roman" w:hAnsi="Times New Roman" w:cs="Times New Roman"/>
          <w:sz w:val="75"/>
          <w:szCs w:val="75"/>
        </w:rPr>
      </w:pPr>
    </w:p>
    <w:p>
      <w:pPr>
        <w:widowControl w:val="0"/>
        <w:spacing w:before="0" w:after="0"/>
        <w:jc w:val="center"/>
        <w:rPr>
          <w:rFonts w:ascii="Times New Roman" w:eastAsia="Times New Roman" w:hAnsi="Times New Roman" w:cs="Times New Roman"/>
          <w:sz w:val="75"/>
          <w:szCs w:val="75"/>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杭州市房屋转让合同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r>
        <w:rPr>
          <w:rFonts w:ascii="宋体" w:eastAsia="宋体" w:hAnsi="宋体" w:cs="宋体"/>
          <w:spacing w:val="60"/>
          <w:sz w:val="28"/>
          <w:szCs w:val="28"/>
        </w:rPr>
        <w:t xml:space="preserve"> </w:t>
      </w:r>
    </w:p>
    <w:p>
      <w:pPr>
        <w:widowControl w:val="0"/>
        <w:spacing w:before="0" w:after="0"/>
        <w:jc w:val="center"/>
        <w:rPr>
          <w:rFonts w:ascii="Times New Roman" w:eastAsia="Times New Roman" w:hAnsi="Times New Roman" w:cs="Times New Roman"/>
          <w:sz w:val="23"/>
          <w:szCs w:val="23"/>
        </w:rPr>
      </w:pPr>
    </w:p>
    <w:p>
      <w:pPr>
        <w:widowControl w:val="0"/>
        <w:spacing w:before="0" w:after="0"/>
        <w:jc w:val="center"/>
        <w:rPr>
          <w:rFonts w:ascii="Times New Roman" w:eastAsia="Times New Roman" w:hAnsi="Times New Roman" w:cs="Times New Roman"/>
          <w:sz w:val="23"/>
          <w:szCs w:val="23"/>
        </w:rPr>
      </w:pPr>
    </w:p>
    <w:p>
      <w:pPr>
        <w:widowControl w:val="0"/>
        <w:spacing w:before="0" w:after="0"/>
        <w:jc w:val="center"/>
        <w:rPr>
          <w:rFonts w:ascii="Times New Roman" w:eastAsia="Times New Roman" w:hAnsi="Times New Roman" w:cs="Times New Roman"/>
          <w:sz w:val="23"/>
          <w:szCs w:val="23"/>
        </w:rPr>
      </w:pPr>
    </w:p>
    <w:p>
      <w:pPr>
        <w:widowControl w:val="0"/>
        <w:spacing w:before="0" w:after="0"/>
        <w:jc w:val="center"/>
        <w:rPr>
          <w:rFonts w:ascii="Times New Roman" w:eastAsia="Times New Roman" w:hAnsi="Times New Roman" w:cs="Times New Roman"/>
          <w:sz w:val="23"/>
          <w:szCs w:val="23"/>
        </w:rPr>
      </w:pPr>
    </w:p>
    <w:p>
      <w:pPr>
        <w:widowControl w:val="0"/>
        <w:spacing w:before="0" w:after="0"/>
        <w:jc w:val="both"/>
        <w:rPr>
          <w:rFonts w:ascii="Times New Roman" w:eastAsia="Times New Roman" w:hAnsi="Times New Roman" w:cs="Times New Roman"/>
          <w:sz w:val="23"/>
          <w:szCs w:val="23"/>
        </w:rPr>
      </w:pPr>
    </w:p>
    <w:p>
      <w:pPr>
        <w:widowControl w:val="0"/>
        <w:spacing w:before="0" w:after="0"/>
        <w:jc w:val="center"/>
        <w:rPr>
          <w:rFonts w:ascii="Times New Roman" w:eastAsia="Times New Roman" w:hAnsi="Times New Roman" w:cs="Times New Roman"/>
          <w:sz w:val="23"/>
          <w:szCs w:val="23"/>
        </w:rPr>
      </w:pPr>
    </w:p>
    <w:p>
      <w:pPr>
        <w:widowControl w:val="0"/>
        <w:spacing w:before="0" w:after="0"/>
        <w:jc w:val="center"/>
        <w:rPr>
          <w:rFonts w:ascii="Times New Roman" w:eastAsia="Times New Roman" w:hAnsi="Times New Roman" w:cs="Times New Roman"/>
          <w:sz w:val="23"/>
          <w:szCs w:val="23"/>
        </w:rPr>
      </w:pPr>
    </w:p>
    <w:p>
      <w:pPr>
        <w:widowControl w:val="0"/>
        <w:spacing w:before="0" w:after="0"/>
        <w:jc w:val="center"/>
        <w:rPr>
          <w:rFonts w:ascii="Times New Roman" w:eastAsia="Times New Roman" w:hAnsi="Times New Roman" w:cs="Times New Roman"/>
          <w:sz w:val="23"/>
          <w:szCs w:val="23"/>
        </w:rPr>
      </w:pPr>
    </w:p>
    <w:p>
      <w:pPr>
        <w:widowControl w:val="0"/>
        <w:spacing w:before="0" w:after="0"/>
        <w:jc w:val="center"/>
        <w:rPr>
          <w:rFonts w:ascii="Times New Roman" w:eastAsia="Times New Roman" w:hAnsi="Times New Roman" w:cs="Times New Roman"/>
          <w:sz w:val="23"/>
          <w:szCs w:val="23"/>
        </w:rPr>
      </w:pPr>
    </w:p>
    <w:p>
      <w:pPr>
        <w:widowControl w:val="0"/>
        <w:spacing w:before="0" w:after="0"/>
        <w:jc w:val="center"/>
        <w:rPr>
          <w:rFonts w:ascii="Times New Roman" w:eastAsia="Times New Roman" w:hAnsi="Times New Roman" w:cs="Times New Roman"/>
          <w:sz w:val="23"/>
          <w:szCs w:val="23"/>
        </w:rPr>
      </w:pPr>
    </w:p>
    <w:p>
      <w:pPr>
        <w:widowControl w:val="0"/>
        <w:spacing w:before="0" w:after="0"/>
        <w:jc w:val="center"/>
        <w:rPr>
          <w:rFonts w:ascii="Times New Roman" w:eastAsia="Times New Roman" w:hAnsi="Times New Roman" w:cs="Times New Roman"/>
          <w:sz w:val="23"/>
          <w:szCs w:val="23"/>
        </w:rPr>
      </w:pPr>
    </w:p>
    <w:p>
      <w:pPr>
        <w:widowControl w:val="0"/>
        <w:spacing w:before="0" w:after="0"/>
        <w:jc w:val="center"/>
        <w:rPr>
          <w:rFonts w:ascii="Times New Roman" w:eastAsia="Times New Roman" w:hAnsi="Times New Roman" w:cs="Times New Roman"/>
          <w:sz w:val="23"/>
          <w:szCs w:val="23"/>
        </w:rPr>
      </w:pPr>
    </w:p>
    <w:p>
      <w:pPr>
        <w:widowControl w:val="0"/>
        <w:spacing w:before="0" w:after="0"/>
        <w:jc w:val="center"/>
        <w:rPr>
          <w:rFonts w:ascii="Times New Roman" w:eastAsia="Times New Roman" w:hAnsi="Times New Roman" w:cs="Times New Roman"/>
          <w:sz w:val="23"/>
          <w:szCs w:val="23"/>
        </w:rPr>
      </w:pPr>
    </w:p>
    <w:p>
      <w:pPr>
        <w:widowControl w:val="0"/>
        <w:spacing w:before="0" w:after="0"/>
        <w:jc w:val="center"/>
        <w:rPr>
          <w:rFonts w:ascii="Times New Roman" w:eastAsia="Times New Roman" w:hAnsi="Times New Roman" w:cs="Times New Roman"/>
          <w:sz w:val="23"/>
          <w:szCs w:val="23"/>
        </w:rPr>
      </w:pPr>
    </w:p>
    <w:p>
      <w:pPr>
        <w:widowControl w:val="0"/>
        <w:spacing w:before="0" w:after="0"/>
        <w:jc w:val="both"/>
        <w:rPr>
          <w:rFonts w:ascii="Times New Roman" w:eastAsia="Times New Roman" w:hAnsi="Times New Roman" w:cs="Times New Roman"/>
          <w:sz w:val="23"/>
          <w:szCs w:val="23"/>
        </w:rPr>
      </w:pPr>
    </w:p>
    <w:p>
      <w:pPr>
        <w:widowControl w:val="0"/>
        <w:spacing w:before="0" w:after="0"/>
        <w:jc w:val="center"/>
        <w:rPr>
          <w:rFonts w:ascii="Times New Roman" w:eastAsia="Times New Roman" w:hAnsi="Times New Roman" w:cs="Times New Roman"/>
          <w:sz w:val="23"/>
          <w:szCs w:val="23"/>
        </w:rPr>
      </w:pPr>
    </w:p>
    <w:p>
      <w:pPr>
        <w:widowControl w:val="0"/>
        <w:spacing w:before="0" w:after="0"/>
        <w:jc w:val="center"/>
        <w:rPr>
          <w:rFonts w:ascii="Times New Roman" w:eastAsia="Times New Roman" w:hAnsi="Times New Roman" w:cs="Times New Roman"/>
          <w:sz w:val="23"/>
          <w:szCs w:val="23"/>
        </w:rPr>
      </w:pPr>
    </w:p>
    <w:p>
      <w:pPr>
        <w:widowControl w:val="0"/>
        <w:spacing w:before="0" w:after="0"/>
        <w:jc w:val="center"/>
        <w:rPr>
          <w:rFonts w:ascii="Times New Roman" w:eastAsia="Times New Roman" w:hAnsi="Times New Roman" w:cs="Times New Roman"/>
          <w:sz w:val="23"/>
          <w:szCs w:val="23"/>
        </w:rPr>
      </w:pPr>
    </w:p>
    <w:p>
      <w:pPr>
        <w:widowControl w:val="0"/>
        <w:spacing w:before="0" w:after="0"/>
        <w:jc w:val="center"/>
        <w:rPr>
          <w:rFonts w:ascii="Times New Roman" w:eastAsia="Times New Roman" w:hAnsi="Times New Roman" w:cs="Times New Roman"/>
          <w:sz w:val="23"/>
          <w:szCs w:val="23"/>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pacing w:val="30"/>
          <w:sz w:val="28"/>
          <w:szCs w:val="28"/>
        </w:rPr>
        <w:t>杭州市住房保障和房产管理局</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pacing w:val="30"/>
          <w:sz w:val="28"/>
          <w:szCs w:val="28"/>
        </w:rPr>
        <w:t xml:space="preserve">                            </w:t>
      </w:r>
      <w:r>
        <w:rPr>
          <w:rFonts w:ascii="宋体" w:eastAsia="宋体" w:hAnsi="宋体" w:cs="宋体"/>
          <w:sz w:val="28"/>
          <w:szCs w:val="28"/>
        </w:rPr>
        <w:t>印制</w:t>
      </w:r>
    </w:p>
    <w:p>
      <w:pPr>
        <w:widowControl w:val="0"/>
        <w:spacing w:before="0" w:after="0"/>
        <w:ind w:firstLine="2100"/>
        <w:jc w:val="both"/>
        <w:rPr>
          <w:rFonts w:ascii="Times New Roman" w:eastAsia="Times New Roman" w:hAnsi="Times New Roman" w:cs="Times New Roman"/>
          <w:sz w:val="28"/>
          <w:szCs w:val="28"/>
        </w:rPr>
      </w:pPr>
      <w:r>
        <w:rPr>
          <w:rFonts w:ascii="宋体" w:eastAsia="宋体" w:hAnsi="宋体" w:cs="宋体"/>
          <w:spacing w:val="30"/>
          <w:sz w:val="28"/>
          <w:szCs w:val="28"/>
        </w:rPr>
        <w:t>杭州市工商行政管理局</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2"/>
          <w:szCs w:val="22"/>
        </w:rPr>
        <w:t>特 别 提 示</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为保护房屋转让当事人的合法权益，在签订本合同之前，请认真仔细阅读以下注意事项，逐条理解房屋交易中的权利义务。</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一、本合同是杭州市住房保障和房产管理局、杭州市工商行政管理局根据《中华人民共和国合同法》和《房地产经纪管理办法》共同制定的示范文本。买卖双方经协商一致，可以对合同条款进行补充，但补充的内容应当符合法律、法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二、买卖双方如实向对方提供真实有效的身份证明和房屋权属证明等有关证明文件。</w:t>
      </w:r>
      <w:r>
        <w:rPr>
          <w:rFonts w:ascii="宋体" w:eastAsia="宋体" w:hAnsi="宋体" w:cs="宋体"/>
          <w:sz w:val="22"/>
          <w:szCs w:val="22"/>
        </w:rPr>
        <w:t>卖方提供房屋权属证明、抵押查封状态、租赁事项、户籍等真实有效信息；买方提供身份证明等交易资料。</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凡委托房地产经纪机构代理的，需签订房地产经纪服务合同。房地产经纪机构依法向买卖双方说明经纪服务合同和房屋转让合同的相关内容，查看委托出售房屋及房屋权属证书和身份证明，编制房屋状况说明书，向买方出示房屋状况说明书，并书面告知是否与委托房屋有利害关系等交易事项。</w:t>
      </w:r>
    </w:p>
    <w:p>
      <w:pPr>
        <w:widowControl w:val="0"/>
        <w:spacing w:before="0" w:after="0" w:line="420" w:lineRule="atLeast"/>
        <w:ind w:left="195" w:firstLine="330"/>
        <w:jc w:val="both"/>
        <w:rPr>
          <w:rFonts w:ascii="Times New Roman" w:eastAsia="Times New Roman" w:hAnsi="Times New Roman" w:cs="Times New Roman"/>
        </w:rPr>
      </w:pPr>
      <w:r>
        <w:rPr>
          <w:rFonts w:ascii="宋体" w:eastAsia="宋体" w:hAnsi="宋体" w:cs="宋体"/>
          <w:sz w:val="22"/>
          <w:szCs w:val="22"/>
        </w:rPr>
        <w:t>四、凡委托房地产经纪机构代理的，本合同内的房款采用</w:t>
      </w:r>
      <w:r>
        <w:rPr>
          <w:rFonts w:ascii="宋体" w:eastAsia="宋体" w:hAnsi="宋体" w:cs="宋体"/>
          <w:sz w:val="22"/>
          <w:szCs w:val="22"/>
        </w:rPr>
        <w:t>“</w:t>
      </w:r>
      <w:r>
        <w:rPr>
          <w:rFonts w:ascii="宋体" w:eastAsia="宋体" w:hAnsi="宋体" w:cs="宋体"/>
          <w:sz w:val="22"/>
          <w:szCs w:val="22"/>
        </w:rPr>
        <w:t>委托银行监管支付</w:t>
      </w:r>
      <w:r>
        <w:rPr>
          <w:rFonts w:ascii="宋体" w:eastAsia="宋体" w:hAnsi="宋体" w:cs="宋体"/>
          <w:sz w:val="22"/>
          <w:szCs w:val="22"/>
        </w:rPr>
        <w:t>”</w:t>
      </w:r>
      <w:r>
        <w:rPr>
          <w:rFonts w:ascii="宋体" w:eastAsia="宋体" w:hAnsi="宋体" w:cs="宋体"/>
          <w:sz w:val="22"/>
          <w:szCs w:val="22"/>
        </w:rPr>
        <w:t>方式。买卖双方、房地产经纪机构和银行共同签订房屋转让交易房款监督支付协议，协议中明确交易房款存取、转移条件及程序。</w:t>
      </w:r>
    </w:p>
    <w:p>
      <w:pPr>
        <w:widowControl w:val="0"/>
        <w:spacing w:before="0" w:after="0" w:line="420" w:lineRule="atLeast"/>
        <w:ind w:left="195" w:firstLine="330"/>
        <w:jc w:val="both"/>
        <w:rPr>
          <w:rFonts w:ascii="Times New Roman" w:eastAsia="Times New Roman" w:hAnsi="Times New Roman" w:cs="Times New Roman"/>
        </w:rPr>
      </w:pPr>
      <w:r>
        <w:rPr>
          <w:rFonts w:ascii="宋体" w:eastAsia="宋体" w:hAnsi="宋体" w:cs="宋体"/>
          <w:sz w:val="22"/>
          <w:szCs w:val="22"/>
        </w:rPr>
        <w:t>五、本合同文本【】中选择内容、空格部位填写及其他需要删除或添加的内容，买卖双方应当协商确认。【】中选择内容，以划</w:t>
      </w:r>
      <w:r>
        <w:rPr>
          <w:rFonts w:ascii="宋体" w:eastAsia="宋体" w:hAnsi="宋体" w:cs="宋体"/>
          <w:sz w:val="22"/>
          <w:szCs w:val="22"/>
        </w:rPr>
        <w:t>√</w:t>
      </w:r>
      <w:r>
        <w:rPr>
          <w:rFonts w:ascii="宋体" w:eastAsia="宋体" w:hAnsi="宋体" w:cs="宋体"/>
          <w:sz w:val="22"/>
          <w:szCs w:val="22"/>
        </w:rPr>
        <w:t>方式选定；空格中内容，买卖双方根据实际情况</w:t>
      </w:r>
      <w:r>
        <w:rPr>
          <w:rFonts w:ascii="宋体" w:eastAsia="宋体" w:hAnsi="宋体" w:cs="宋体"/>
          <w:sz w:val="22"/>
          <w:szCs w:val="22"/>
        </w:rPr>
        <w:t>做出约</w:t>
      </w:r>
      <w:r>
        <w:rPr>
          <w:rFonts w:ascii="宋体" w:eastAsia="宋体" w:hAnsi="宋体" w:cs="宋体"/>
          <w:sz w:val="22"/>
          <w:szCs w:val="22"/>
        </w:rPr>
        <w:t>定，不作约定时，应当在空格部位划</w:t>
      </w:r>
      <w:r>
        <w:rPr>
          <w:rFonts w:ascii="宋体" w:eastAsia="宋体" w:hAnsi="宋体" w:cs="宋体"/>
          <w:sz w:val="22"/>
          <w:szCs w:val="22"/>
        </w:rPr>
        <w:t>×</w:t>
      </w:r>
      <w:r>
        <w:rPr>
          <w:rFonts w:ascii="宋体" w:eastAsia="宋体" w:hAnsi="宋体" w:cs="宋体"/>
          <w:sz w:val="22"/>
          <w:szCs w:val="22"/>
        </w:rPr>
        <w:t>方式表示，以示删除。相关条款后留有空白行，供买卖双方自行约定或补充约定。</w:t>
      </w:r>
    </w:p>
    <w:p>
      <w:pPr>
        <w:widowControl w:val="0"/>
        <w:spacing w:before="0" w:after="0" w:line="420" w:lineRule="atLeast"/>
        <w:ind w:left="195" w:firstLine="220"/>
        <w:jc w:val="both"/>
        <w:rPr>
          <w:rFonts w:ascii="Times New Roman" w:eastAsia="Times New Roman" w:hAnsi="Times New Roman" w:cs="Times New Roman"/>
        </w:rPr>
      </w:pPr>
      <w:r>
        <w:rPr>
          <w:rFonts w:ascii="宋体" w:eastAsia="宋体" w:hAnsi="宋体" w:cs="宋体"/>
          <w:sz w:val="22"/>
          <w:szCs w:val="22"/>
        </w:rPr>
        <w:t>六、本合同生效后，未被修改的文本印刷文字及空格部位填写的有效文字与符号均视为买卖双方合意的内容。合同附件及补充协议经买卖双方共同签订后与合同正文具有同等法律效力。</w:t>
      </w:r>
    </w:p>
    <w:p>
      <w:pPr>
        <w:widowControl w:val="0"/>
        <w:spacing w:before="0" w:after="0" w:line="420" w:lineRule="atLeast"/>
        <w:ind w:left="195" w:firstLine="220"/>
        <w:jc w:val="both"/>
        <w:rPr>
          <w:rFonts w:ascii="Times New Roman" w:eastAsia="Times New Roman" w:hAnsi="Times New Roman" w:cs="Times New Roman"/>
        </w:rPr>
      </w:pPr>
      <w:r>
        <w:rPr>
          <w:rFonts w:ascii="宋体" w:eastAsia="宋体" w:hAnsi="宋体" w:cs="宋体"/>
          <w:sz w:val="22"/>
          <w:szCs w:val="22"/>
        </w:rPr>
        <w:t>七、本合同适用于单位或个人存量房转让。</w:t>
      </w:r>
    </w:p>
    <w:p>
      <w:pPr>
        <w:widowControl w:val="0"/>
        <w:spacing w:before="0" w:after="0" w:line="420" w:lineRule="atLeast"/>
        <w:ind w:left="195" w:firstLine="220"/>
        <w:jc w:val="both"/>
        <w:rPr>
          <w:rFonts w:ascii="Times New Roman" w:eastAsia="Times New Roman" w:hAnsi="Times New Roman" w:cs="Times New Roman"/>
        </w:rPr>
      </w:pPr>
      <w:r>
        <w:rPr>
          <w:rFonts w:ascii="宋体" w:eastAsia="宋体" w:hAnsi="宋体" w:cs="宋体"/>
          <w:sz w:val="22"/>
          <w:szCs w:val="22"/>
        </w:rPr>
        <w:t>八、本合同条款由杭州市住房保障和房产管理局与杭州市工商行政管理局负责解释。</w:t>
      </w:r>
    </w:p>
    <w:p>
      <w:pPr>
        <w:widowControl w:val="0"/>
        <w:spacing w:before="0" w:after="0" w:line="420" w:lineRule="atLeast"/>
        <w:ind w:left="195" w:firstLine="220"/>
        <w:jc w:val="both"/>
        <w:rPr>
          <w:rFonts w:ascii="Times New Roman" w:eastAsia="Times New Roman" w:hAnsi="Times New Roman" w:cs="Times New Roman"/>
        </w:rPr>
      </w:pPr>
    </w:p>
    <w:p>
      <w:pPr>
        <w:widowControl w:val="0"/>
        <w:spacing w:before="0" w:after="0" w:line="420" w:lineRule="atLeast"/>
        <w:ind w:left="195" w:firstLine="220"/>
        <w:jc w:val="both"/>
        <w:rPr>
          <w:rFonts w:ascii="Times New Roman" w:eastAsia="Times New Roman" w:hAnsi="Times New Roman" w:cs="Times New Roman"/>
        </w:rPr>
      </w:pPr>
    </w:p>
    <w:p>
      <w:pPr>
        <w:widowControl w:val="0"/>
        <w:spacing w:before="0" w:after="0" w:line="420" w:lineRule="atLeast"/>
        <w:ind w:left="195" w:firstLine="220"/>
        <w:jc w:val="both"/>
        <w:rPr>
          <w:rFonts w:ascii="Times New Roman" w:eastAsia="Times New Roman" w:hAnsi="Times New Roman" w:cs="Times New Roman"/>
        </w:rPr>
      </w:pPr>
    </w:p>
    <w:p>
      <w:pPr>
        <w:widowControl w:val="0"/>
        <w:spacing w:before="0" w:after="0"/>
        <w:ind w:left="195" w:firstLine="220"/>
        <w:jc w:val="both"/>
        <w:rPr>
          <w:rFonts w:ascii="Times New Roman" w:eastAsia="Times New Roman" w:hAnsi="Times New Roman" w:cs="Times New Roman"/>
          <w:sz w:val="22"/>
          <w:szCs w:val="22"/>
        </w:rPr>
      </w:pPr>
    </w:p>
    <w:p>
      <w:pPr>
        <w:widowControl w:val="0"/>
        <w:spacing w:before="0" w:after="0"/>
        <w:ind w:left="195" w:firstLine="220"/>
        <w:jc w:val="both"/>
        <w:rPr>
          <w:rFonts w:ascii="Times New Roman" w:eastAsia="Times New Roman" w:hAnsi="Times New Roman" w:cs="Times New Roman"/>
          <w:sz w:val="22"/>
          <w:szCs w:val="22"/>
        </w:rPr>
      </w:pPr>
    </w:p>
    <w:p>
      <w:pPr>
        <w:widowControl w:val="0"/>
        <w:spacing w:before="0" w:after="0"/>
        <w:ind w:left="195" w:firstLine="22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420" w:lineRule="atLeast"/>
        <w:ind w:firstLine="440"/>
        <w:rPr>
          <w:rFonts w:ascii="Times New Roman" w:eastAsia="Times New Roman" w:hAnsi="Times New Roman" w:cs="Times New Roman"/>
        </w:rPr>
      </w:pPr>
      <w:ins w:id="2" w:author="user" w:date="2022-01-24T10:27:00Z">
        <w:r>
          <w:rPr>
            <w:rFonts w:ascii="宋体" w:eastAsia="宋体" w:hAnsi="宋体" w:cs="宋体"/>
            <w:color w:val="B5082E"/>
            <w:sz w:val="22"/>
            <w:szCs w:val="22"/>
          </w:rPr>
          <w:t>合同编号：</w:t>
        </w:r>
      </w:ins>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杭州市房屋转让合同</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(示范文本)</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本合同双方当事人: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卖方</w:t>
      </w:r>
      <w:r>
        <w:rPr>
          <w:rFonts w:ascii="宋体" w:eastAsia="宋体" w:hAnsi="宋体" w:cs="宋体"/>
          <w:sz w:val="22"/>
          <w:szCs w:val="22"/>
        </w:rPr>
        <w:t>(以下简称甲方)：</w:t>
      </w:r>
      <w:ins w:id="3" w:author="user" w:date="2022-01-24T10:38:00Z">
        <w:r>
          <w:rPr>
            <w:rFonts w:ascii="宋体" w:eastAsia="宋体" w:hAnsi="宋体" w:cs="宋体"/>
            <w:color w:val="B5082E"/>
            <w:sz w:val="22"/>
            <w:szCs w:val="22"/>
            <w:u w:val="single" w:color="B5082E"/>
          </w:rPr>
          <w:t xml:space="preserve"> </w:t>
        </w:r>
      </w:ins>
      <w:ins w:id="4" w:author="user" w:date="2022-01-24T10:38:00Z">
        <w:r>
          <w:rPr>
            <w:rFonts w:ascii="宋体" w:eastAsia="宋体" w:hAnsi="宋体" w:cs="宋体"/>
            <w:color w:val="B5082E"/>
            <w:sz w:val="22"/>
            <w:szCs w:val="22"/>
            <w:u w:val="single" w:color="B5082E"/>
          </w:rPr>
          <w:t xml:space="preserve">                               </w:t>
        </w:r>
      </w:ins>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【本人】【法定代表人】姓名：</w:t>
      </w:r>
      <w:ins w:id="5" w:author="user" w:date="2022-01-24T10:38:00Z">
        <w:r>
          <w:rPr>
            <w:rFonts w:ascii="宋体" w:eastAsia="宋体" w:hAnsi="宋体" w:cs="宋体"/>
            <w:color w:val="B5082E"/>
            <w:sz w:val="22"/>
            <w:szCs w:val="22"/>
            <w:u w:val="single" w:color="B5082E"/>
          </w:rPr>
          <w:t xml:space="preserve">                        </w:t>
        </w:r>
      </w:ins>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【身份证】【军官证】【外籍护照】【营业执照】【户口本】【护照】【港澳台证件】【组织机构代码证】：</w:t>
      </w:r>
      <w:ins w:id="6" w:author="user" w:date="2022-01-24T10:38:00Z">
        <w:r>
          <w:rPr>
            <w:rFonts w:ascii="宋体" w:eastAsia="宋体" w:hAnsi="宋体" w:cs="宋体"/>
            <w:color w:val="B5082E"/>
            <w:sz w:val="22"/>
            <w:szCs w:val="22"/>
            <w:u w:val="single" w:color="B5082E"/>
          </w:rPr>
          <w:t xml:space="preserve">                                        </w:t>
        </w:r>
      </w:ins>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ins w:id="7" w:author="user" w:date="2022-01-24T10:39:00Z">
        <w:r>
          <w:rPr>
            <w:rFonts w:ascii="宋体" w:eastAsia="宋体" w:hAnsi="宋体" w:cs="宋体"/>
            <w:color w:val="B5082E"/>
            <w:sz w:val="22"/>
            <w:szCs w:val="22"/>
            <w:u w:val="single" w:color="B5082E"/>
          </w:rPr>
          <w:t xml:space="preserve">                                             </w:t>
        </w:r>
      </w:ins>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ins w:id="8" w:author="user" w:date="2022-01-17T14:55:00Z">
        <w:r>
          <w:rPr>
            <w:rFonts w:ascii="宋体" w:eastAsia="宋体" w:hAnsi="宋体" w:cs="宋体"/>
            <w:color w:val="B5082E"/>
            <w:sz w:val="22"/>
            <w:szCs w:val="22"/>
            <w:u w:val="single" w:color="B5082E"/>
          </w:rPr>
          <w:t xml:space="preserve"> </w:t>
        </w:r>
      </w:ins>
      <w:ins w:id="9" w:author="user" w:date="2022-01-17T14:55:00Z">
        <w:r>
          <w:rPr>
            <w:rFonts w:ascii="宋体" w:eastAsia="宋体" w:hAnsi="宋体" w:cs="宋体"/>
            <w:color w:val="B5082E"/>
            <w:sz w:val="22"/>
            <w:szCs w:val="22"/>
          </w:rPr>
          <w:t xml:space="preserve"> </w:t>
        </w:r>
      </w:ins>
      <w:ins w:id="10" w:author="user" w:date="2022-01-24T10:40:00Z">
        <w:r>
          <w:rPr>
            <w:rFonts w:ascii="宋体" w:eastAsia="宋体" w:hAnsi="宋体" w:cs="宋体"/>
            <w:color w:val="B5082E"/>
            <w:sz w:val="22"/>
            <w:szCs w:val="22"/>
          </w:rPr>
          <w:t xml:space="preserve"> </w:t>
        </w:r>
      </w:ins>
      <w:ins w:id="11" w:author="user" w:date="2022-01-17T14:55:00Z">
        <w:r>
          <w:rPr>
            <w:rFonts w:ascii="宋体" w:eastAsia="宋体" w:hAnsi="宋体" w:cs="宋体"/>
            <w:color w:val="B5082E"/>
            <w:sz w:val="22"/>
            <w:szCs w:val="22"/>
          </w:rPr>
          <w:t xml:space="preserve"> </w:t>
        </w:r>
      </w:ins>
      <w:r>
        <w:rPr>
          <w:rFonts w:ascii="宋体" w:eastAsia="宋体" w:hAnsi="宋体" w:cs="宋体"/>
          <w:sz w:val="22"/>
          <w:szCs w:val="22"/>
        </w:rPr>
        <w:t>联系电话：</w:t>
      </w:r>
      <w:ins w:id="12" w:author="user" w:date="2022-01-24T10:39:00Z">
        <w:r>
          <w:rPr>
            <w:rFonts w:ascii="宋体" w:eastAsia="宋体" w:hAnsi="宋体" w:cs="宋体"/>
            <w:color w:val="B5082E"/>
            <w:sz w:val="22"/>
            <w:szCs w:val="22"/>
            <w:u w:val="single" w:color="B5082E"/>
          </w:rPr>
          <w:t xml:space="preserve">                   </w:t>
        </w:r>
      </w:ins>
      <w:ins w:id="13" w:author="user" w:date="2022-01-24T10:39:00Z">
        <w:r>
          <w:rPr>
            <w:rFonts w:ascii="宋体" w:eastAsia="宋体" w:hAnsi="宋体" w:cs="宋体"/>
            <w:color w:val="B5082E"/>
            <w:sz w:val="22"/>
            <w:szCs w:val="22"/>
          </w:rPr>
          <w:t xml:space="preserve"> </w:t>
        </w:r>
      </w:ins>
      <w:ins w:id="14" w:author="user" w:date="2022-01-24T10:39:00Z">
        <w:r>
          <w:rPr>
            <w:rFonts w:ascii="宋体" w:eastAsia="宋体" w:hAnsi="宋体" w:cs="宋体"/>
            <w:color w:val="B5082E"/>
            <w:sz w:val="22"/>
            <w:szCs w:val="22"/>
          </w:rPr>
          <w:t xml:space="preserve">                </w:t>
        </w:r>
      </w:ins>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ins w:id="15" w:author="user" w:date="2022-01-24T10:39:00Z">
        <w:r>
          <w:rPr>
            <w:rFonts w:ascii="宋体" w:eastAsia="宋体" w:hAnsi="宋体" w:cs="宋体"/>
            <w:color w:val="B5082E"/>
            <w:sz w:val="22"/>
            <w:szCs w:val="22"/>
            <w:u w:val="single" w:color="B5082E"/>
          </w:rPr>
          <w:t xml:space="preserve">                    </w:t>
        </w:r>
      </w:ins>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ins w:id="16" w:author="user" w:date="2022-01-24T10:40:00Z">
        <w:r>
          <w:rPr>
            <w:rFonts w:ascii="宋体" w:eastAsia="宋体" w:hAnsi="宋体" w:cs="宋体"/>
            <w:color w:val="B5082E"/>
            <w:sz w:val="22"/>
            <w:szCs w:val="22"/>
            <w:u w:val="single" w:color="B5082E"/>
          </w:rPr>
          <w:t xml:space="preserve"> </w:t>
        </w:r>
      </w:ins>
      <w:ins w:id="17" w:author="user" w:date="2022-01-24T10:40:00Z">
        <w:r>
          <w:rPr>
            <w:rFonts w:ascii="宋体" w:eastAsia="宋体" w:hAnsi="宋体" w:cs="宋体"/>
            <w:color w:val="B5082E"/>
            <w:sz w:val="22"/>
            <w:szCs w:val="22"/>
            <w:u w:val="single" w:color="B5082E"/>
          </w:rPr>
          <w:t xml:space="preserve">                                                         </w:t>
        </w:r>
      </w:ins>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ins w:id="18" w:author="user" w:date="2022-01-24T10:40:00Z">
        <w:r>
          <w:rPr>
            <w:rFonts w:ascii="宋体" w:eastAsia="宋体" w:hAnsi="宋体" w:cs="宋体"/>
            <w:color w:val="B5082E"/>
            <w:sz w:val="22"/>
            <w:szCs w:val="22"/>
            <w:u w:val="single" w:color="B5082E"/>
          </w:rPr>
          <w:t xml:space="preserve">   </w:t>
        </w:r>
      </w:ins>
      <w:r>
        <w:rPr>
          <w:rFonts w:ascii="宋体" w:eastAsia="宋体" w:hAnsi="宋体" w:cs="宋体"/>
          <w:sz w:val="22"/>
          <w:szCs w:val="22"/>
          <w:u w:val="single"/>
        </w:rPr>
        <w:t xml:space="preserve">      </w:t>
      </w:r>
      <w:r>
        <w:rPr>
          <w:rFonts w:ascii="宋体" w:eastAsia="宋体" w:hAnsi="宋体" w:cs="宋体"/>
          <w:sz w:val="22"/>
          <w:szCs w:val="22"/>
        </w:rPr>
        <w:t xml:space="preserve"> </w:t>
      </w:r>
      <w:ins w:id="19" w:author="user" w:date="2022-01-17T14:56:00Z">
        <w:r>
          <w:rPr>
            <w:rFonts w:ascii="宋体" w:eastAsia="宋体" w:hAnsi="宋体" w:cs="宋体"/>
            <w:color w:val="B5082E"/>
            <w:sz w:val="22"/>
            <w:szCs w:val="22"/>
          </w:rPr>
          <w:t xml:space="preserve">  </w:t>
        </w:r>
      </w:ins>
      <w:r>
        <w:rPr>
          <w:rFonts w:ascii="宋体" w:eastAsia="宋体" w:hAnsi="宋体" w:cs="宋体"/>
          <w:sz w:val="22"/>
          <w:szCs w:val="22"/>
        </w:rPr>
        <w:t>联系电话：</w:t>
      </w:r>
      <w:ins w:id="20" w:author="user" w:date="2022-01-24T10:40:00Z">
        <w:r>
          <w:rPr>
            <w:rFonts w:ascii="宋体" w:eastAsia="宋体" w:hAnsi="宋体" w:cs="宋体"/>
            <w:color w:val="B5082E"/>
            <w:sz w:val="22"/>
            <w:szCs w:val="22"/>
            <w:u w:val="single" w:color="B5082E"/>
          </w:rPr>
          <w:t xml:space="preserve"> </w:t>
        </w:r>
      </w:ins>
      <w:ins w:id="21" w:author="user" w:date="2022-01-24T10:40:00Z">
        <w:r>
          <w:rPr>
            <w:rFonts w:ascii="宋体" w:eastAsia="宋体" w:hAnsi="宋体" w:cs="宋体"/>
            <w:color w:val="B5082E"/>
            <w:sz w:val="22"/>
            <w:szCs w:val="22"/>
            <w:u w:val="single" w:color="B5082E"/>
          </w:rPr>
          <w:t xml:space="preserve">                  </w:t>
        </w:r>
      </w:ins>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买方</w:t>
      </w:r>
      <w:r>
        <w:rPr>
          <w:rFonts w:ascii="宋体" w:eastAsia="宋体" w:hAnsi="宋体" w:cs="宋体"/>
          <w:sz w:val="22"/>
          <w:szCs w:val="22"/>
        </w:rPr>
        <w:t>（以下简称乙方）：</w:t>
      </w:r>
      <w:ins w:id="22" w:author="user" w:date="2022-01-24T10:40:00Z">
        <w:r>
          <w:rPr>
            <w:rFonts w:ascii="宋体" w:eastAsia="宋体" w:hAnsi="宋体" w:cs="宋体"/>
            <w:color w:val="B5082E"/>
            <w:sz w:val="22"/>
            <w:szCs w:val="22"/>
            <w:u w:val="single" w:color="B5082E"/>
          </w:rPr>
          <w:t xml:space="preserve"> </w:t>
        </w:r>
      </w:ins>
      <w:ins w:id="23" w:author="user" w:date="2022-01-24T10:41:00Z">
        <w:r>
          <w:rPr>
            <w:rFonts w:ascii="宋体" w:eastAsia="宋体" w:hAnsi="宋体" w:cs="宋体"/>
            <w:color w:val="B5082E"/>
            <w:sz w:val="22"/>
            <w:szCs w:val="22"/>
            <w:u w:val="single" w:color="B5082E"/>
          </w:rPr>
          <w:t xml:space="preserve">                             </w:t>
        </w:r>
      </w:ins>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(如果有多个买受人,请用</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分隔。)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【本人】【法定代表人】姓名：</w:t>
      </w:r>
      <w:ins w:id="24" w:author="user" w:date="2022-01-24T10:41:00Z">
        <w:r>
          <w:rPr>
            <w:rFonts w:ascii="宋体" w:eastAsia="宋体" w:hAnsi="宋体" w:cs="宋体"/>
            <w:color w:val="B5082E"/>
            <w:sz w:val="22"/>
            <w:szCs w:val="22"/>
            <w:u w:val="single" w:color="B5082E"/>
          </w:rPr>
          <w:t xml:space="preserve">                        </w:t>
        </w:r>
      </w:ins>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【身份证】【军官证】【外籍护照】【营业执照】【户口本】【护照】【港澳台证件】【组织机构代码证】：</w:t>
      </w:r>
      <w:ins w:id="25" w:author="user" w:date="2022-01-14T10:03:00Z">
        <w:r>
          <w:rPr>
            <w:rFonts w:ascii="宋体" w:eastAsia="宋体" w:hAnsi="宋体" w:cs="宋体"/>
            <w:color w:val="B5082E"/>
            <w:sz w:val="22"/>
            <w:szCs w:val="22"/>
          </w:rPr>
          <w:t xml:space="preserve"> </w:t>
        </w:r>
      </w:ins>
      <w:ins w:id="26" w:author="user" w:date="2022-01-14T10:03:00Z">
        <w:r>
          <w:rPr>
            <w:rFonts w:ascii="宋体" w:eastAsia="宋体" w:hAnsi="宋体" w:cs="宋体"/>
            <w:color w:val="B5082E"/>
            <w:sz w:val="22"/>
            <w:szCs w:val="22"/>
            <w:u w:val="single" w:color="B5082E"/>
          </w:rPr>
          <w:t xml:space="preserve">                   </w:t>
        </w:r>
      </w:ins>
      <w:ins w:id="27" w:author="user" w:date="2022-01-24T10:41:00Z">
        <w:r>
          <w:rPr>
            <w:rFonts w:ascii="宋体" w:eastAsia="宋体" w:hAnsi="宋体" w:cs="宋体"/>
            <w:color w:val="B5082E"/>
            <w:sz w:val="22"/>
            <w:szCs w:val="22"/>
            <w:u w:val="single" w:color="B5082E"/>
          </w:rPr>
          <w:t xml:space="preserve">                     </w:t>
        </w:r>
      </w:ins>
      <w:ins w:id="28" w:author="user" w:date="2022-01-14T10:03:00Z">
        <w:r>
          <w:rPr>
            <w:rFonts w:ascii="宋体" w:eastAsia="宋体" w:hAnsi="宋体" w:cs="宋体"/>
            <w:color w:val="B5082E"/>
            <w:sz w:val="22"/>
            <w:szCs w:val="22"/>
            <w:u w:val="single" w:color="B5082E"/>
          </w:rPr>
          <w:t xml:space="preserve">           </w:t>
        </w:r>
      </w:ins>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ins w:id="29" w:author="user" w:date="2022-01-14T10:03:00Z">
        <w:r>
          <w:rPr>
            <w:rFonts w:ascii="宋体" w:eastAsia="宋体" w:hAnsi="宋体" w:cs="宋体"/>
            <w:color w:val="B5082E"/>
            <w:sz w:val="22"/>
            <w:szCs w:val="22"/>
          </w:rPr>
          <w:t xml:space="preserve"> </w:t>
        </w:r>
      </w:ins>
      <w:ins w:id="30" w:author="user" w:date="2022-01-14T10:03:00Z">
        <w:r>
          <w:rPr>
            <w:rFonts w:ascii="宋体" w:eastAsia="宋体" w:hAnsi="宋体" w:cs="宋体"/>
            <w:color w:val="B5082E"/>
            <w:sz w:val="22"/>
            <w:szCs w:val="22"/>
            <w:u w:val="single" w:color="B5082E"/>
          </w:rPr>
          <w:t xml:space="preserve">                              </w:t>
        </w:r>
      </w:ins>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ins w:id="31" w:author="user" w:date="2022-01-14T10:03:00Z">
        <w:r>
          <w:rPr>
            <w:rFonts w:ascii="宋体" w:eastAsia="宋体" w:hAnsi="宋体" w:cs="宋体"/>
            <w:color w:val="B5082E"/>
            <w:sz w:val="22"/>
            <w:szCs w:val="22"/>
          </w:rPr>
          <w:t xml:space="preserve"> </w:t>
        </w:r>
      </w:ins>
      <w:ins w:id="32" w:author="user" w:date="2022-01-14T10:03:00Z">
        <w:r>
          <w:rPr>
            <w:rFonts w:ascii="宋体" w:eastAsia="宋体" w:hAnsi="宋体" w:cs="宋体"/>
            <w:color w:val="B5082E"/>
            <w:sz w:val="22"/>
            <w:szCs w:val="22"/>
            <w:u w:val="single" w:color="B5082E"/>
          </w:rPr>
          <w:t xml:space="preserve">                         </w:t>
        </w:r>
      </w:ins>
      <w:r>
        <w:rPr>
          <w:rFonts w:ascii="宋体" w:eastAsia="宋体" w:hAnsi="宋体" w:cs="宋体"/>
          <w:sz w:val="22"/>
          <w:szCs w:val="22"/>
        </w:rPr>
        <w:t xml:space="preserve">      </w:t>
      </w:r>
      <w:r>
        <w:rPr>
          <w:rFonts w:ascii="宋体" w:eastAsia="宋体" w:hAnsi="宋体" w:cs="宋体"/>
          <w:sz w:val="22"/>
          <w:szCs w:val="22"/>
        </w:rPr>
        <w:t>联系电话：</w:t>
      </w:r>
      <w:ins w:id="33" w:author="user" w:date="2022-01-14T10:04:00Z">
        <w:r>
          <w:rPr>
            <w:rFonts w:ascii="宋体" w:eastAsia="宋体" w:hAnsi="宋体" w:cs="宋体"/>
            <w:color w:val="B5082E"/>
            <w:sz w:val="22"/>
            <w:szCs w:val="22"/>
          </w:rPr>
          <w:t xml:space="preserve"> </w:t>
        </w:r>
      </w:ins>
      <w:ins w:id="34" w:author="user" w:date="2022-01-14T10:04:00Z">
        <w:r>
          <w:rPr>
            <w:rFonts w:ascii="宋体" w:eastAsia="宋体" w:hAnsi="宋体" w:cs="宋体"/>
            <w:color w:val="B5082E"/>
            <w:sz w:val="22"/>
            <w:szCs w:val="22"/>
            <w:u w:val="single" w:color="B5082E"/>
          </w:rPr>
          <w:t xml:space="preserve">                              </w:t>
        </w:r>
      </w:ins>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ins w:id="35" w:author="user" w:date="2022-01-14T10:04:00Z">
        <w:r>
          <w:rPr>
            <w:rFonts w:ascii="宋体" w:eastAsia="宋体" w:hAnsi="宋体" w:cs="宋体"/>
            <w:color w:val="B5082E"/>
            <w:sz w:val="22"/>
            <w:szCs w:val="22"/>
          </w:rPr>
          <w:t xml:space="preserve"> </w:t>
        </w:r>
      </w:ins>
      <w:ins w:id="36" w:author="user" w:date="2022-01-14T10:04:00Z">
        <w:r>
          <w:rPr>
            <w:rFonts w:ascii="宋体" w:eastAsia="宋体" w:hAnsi="宋体" w:cs="宋体"/>
            <w:color w:val="B5082E"/>
            <w:sz w:val="22"/>
            <w:szCs w:val="22"/>
            <w:u w:val="single" w:color="B5082E"/>
          </w:rPr>
          <w:t xml:space="preserve">                              </w:t>
        </w:r>
      </w:ins>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ins w:id="37" w:author="user" w:date="2022-01-14T10:04:00Z">
        <w:r>
          <w:rPr>
            <w:rFonts w:ascii="宋体" w:eastAsia="宋体" w:hAnsi="宋体" w:cs="宋体"/>
            <w:color w:val="B5082E"/>
            <w:sz w:val="22"/>
            <w:szCs w:val="22"/>
          </w:rPr>
          <w:t xml:space="preserve"> </w:t>
        </w:r>
      </w:ins>
      <w:ins w:id="38" w:author="user" w:date="2022-01-14T10:04:00Z">
        <w:r>
          <w:rPr>
            <w:rFonts w:ascii="宋体" w:eastAsia="宋体" w:hAnsi="宋体" w:cs="宋体"/>
            <w:color w:val="B5082E"/>
            <w:sz w:val="22"/>
            <w:szCs w:val="22"/>
            <w:u w:val="single" w:color="B5082E"/>
          </w:rPr>
          <w:t xml:space="preserve">                              </w:t>
        </w:r>
      </w:ins>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ins w:id="39" w:author="user" w:date="2022-01-14T10:04:00Z">
        <w:r>
          <w:rPr>
            <w:rFonts w:ascii="宋体" w:eastAsia="宋体" w:hAnsi="宋体" w:cs="宋体"/>
            <w:color w:val="B5082E"/>
            <w:sz w:val="22"/>
            <w:szCs w:val="22"/>
          </w:rPr>
          <w:t xml:space="preserve"> </w:t>
        </w:r>
      </w:ins>
      <w:ins w:id="40" w:author="user" w:date="2022-01-14T10:04:00Z">
        <w:r>
          <w:rPr>
            <w:rFonts w:ascii="宋体" w:eastAsia="宋体" w:hAnsi="宋体" w:cs="宋体"/>
            <w:color w:val="B5082E"/>
            <w:sz w:val="22"/>
            <w:szCs w:val="22"/>
            <w:u w:val="single" w:color="B5082E"/>
          </w:rPr>
          <w:t xml:space="preserve">                   </w:t>
        </w:r>
      </w:ins>
      <w:r>
        <w:rPr>
          <w:rFonts w:ascii="宋体" w:eastAsia="宋体" w:hAnsi="宋体" w:cs="宋体"/>
          <w:sz w:val="22"/>
          <w:szCs w:val="22"/>
        </w:rPr>
        <w:t xml:space="preserve">     </w:t>
      </w:r>
      <w:r>
        <w:rPr>
          <w:rFonts w:ascii="宋体" w:eastAsia="宋体" w:hAnsi="宋体" w:cs="宋体"/>
          <w:sz w:val="22"/>
          <w:szCs w:val="22"/>
        </w:rPr>
        <w:t>联系电话：</w:t>
      </w:r>
      <w:ins w:id="41" w:author="user" w:date="2022-01-14T10:04:00Z">
        <w:r>
          <w:rPr>
            <w:rFonts w:ascii="宋体" w:eastAsia="宋体" w:hAnsi="宋体" w:cs="宋体"/>
            <w:color w:val="B5082E"/>
            <w:sz w:val="22"/>
            <w:szCs w:val="22"/>
          </w:rPr>
          <w:t xml:space="preserve"> </w:t>
        </w:r>
      </w:ins>
      <w:ins w:id="42" w:author="user" w:date="2022-01-14T10:04:00Z">
        <w:r>
          <w:rPr>
            <w:rFonts w:ascii="宋体" w:eastAsia="宋体" w:hAnsi="宋体" w:cs="宋体"/>
            <w:color w:val="B5082E"/>
            <w:sz w:val="22"/>
            <w:szCs w:val="22"/>
            <w:u w:val="single" w:color="B5082E"/>
          </w:rPr>
          <w:t xml:space="preserve">                          </w:t>
        </w:r>
      </w:ins>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房地产经纪机构 ：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房地产经纪人：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执业证号：</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根据《中华人民共和国合同法》、《中华人民共和国城市房地产管理法》及其他有关法律、法规之规定，甲、乙双方在平等、自愿、诚实信用原则的基础上，就房屋买卖事项达成如下协议：</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第一条 </w:t>
      </w:r>
      <w:r>
        <w:rPr>
          <w:rFonts w:ascii="宋体" w:eastAsia="宋体" w:hAnsi="宋体" w:cs="宋体"/>
          <w:b/>
          <w:bCs/>
        </w:rPr>
        <w:t xml:space="preserve"> </w:t>
      </w:r>
      <w:r>
        <w:rPr>
          <w:rFonts w:ascii="宋体" w:eastAsia="宋体" w:hAnsi="宋体" w:cs="宋体"/>
          <w:sz w:val="22"/>
          <w:szCs w:val="22"/>
        </w:rPr>
        <w:t>房屋基本情况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rPr>
        <w:t xml:space="preserve">  </w:t>
      </w:r>
      <w:r>
        <w:rPr>
          <w:rFonts w:ascii="宋体" w:eastAsia="宋体" w:hAnsi="宋体" w:cs="宋体"/>
          <w:b/>
          <w:bCs/>
        </w:rPr>
        <w:t xml:space="preserve"> </w:t>
      </w:r>
      <w:r>
        <w:rPr>
          <w:rFonts w:ascii="宋体" w:eastAsia="宋体" w:hAnsi="宋体" w:cs="宋体"/>
          <w:b/>
          <w:bCs/>
          <w:sz w:val="22"/>
          <w:szCs w:val="22"/>
        </w:rPr>
        <w:t xml:space="preserve"> </w:t>
      </w:r>
      <w:r>
        <w:rPr>
          <w:rFonts w:ascii="宋体" w:eastAsia="宋体" w:hAnsi="宋体" w:cs="宋体"/>
          <w:sz w:val="22"/>
          <w:szCs w:val="22"/>
        </w:rPr>
        <w:t>1、甲方房屋（以下简称该房屋）坐落于杭州市【上城区】【拱墅区】【西湖区】【滨江区】【</w:t>
      </w:r>
      <w:ins w:id="43" w:author="user" w:date="2022-01-24T10:28:00Z">
        <w:r>
          <w:rPr>
            <w:rFonts w:ascii="宋体" w:eastAsia="宋体" w:hAnsi="宋体" w:cs="宋体"/>
            <w:color w:val="B5082E"/>
            <w:sz w:val="22"/>
            <w:szCs w:val="22"/>
          </w:rPr>
          <w:t>钱塘</w:t>
        </w:r>
      </w:ins>
      <w:r>
        <w:rPr>
          <w:rFonts w:ascii="宋体" w:eastAsia="宋体" w:hAnsi="宋体" w:cs="宋体"/>
          <w:sz w:val="22"/>
          <w:szCs w:val="22"/>
        </w:rPr>
        <w:t>区】【</w:t>
      </w:r>
      <w:ins w:id="44" w:author="user" w:date="2022-01-24T10:28:00Z">
        <w:r>
          <w:rPr>
            <w:rFonts w:ascii="宋体" w:eastAsia="宋体" w:hAnsi="宋体" w:cs="宋体"/>
            <w:color w:val="B5082E"/>
            <w:sz w:val="22"/>
            <w:szCs w:val="22"/>
          </w:rPr>
          <w:t>余杭</w:t>
        </w:r>
      </w:ins>
      <w:r>
        <w:rPr>
          <w:rFonts w:ascii="宋体" w:eastAsia="宋体" w:hAnsi="宋体" w:cs="宋体"/>
          <w:sz w:val="22"/>
          <w:szCs w:val="22"/>
        </w:rPr>
        <w:t>区】</w:t>
      </w:r>
      <w:ins w:id="45" w:author="user" w:date="2022-01-24T10:29:00Z">
        <w:r>
          <w:rPr>
            <w:rFonts w:ascii="宋体" w:eastAsia="宋体" w:hAnsi="宋体" w:cs="宋体"/>
            <w:color w:val="B5082E"/>
            <w:sz w:val="22"/>
            <w:szCs w:val="22"/>
          </w:rPr>
          <w:t>【</w:t>
        </w:r>
      </w:ins>
      <w:ins w:id="46" w:author="user" w:date="2022-01-24T10:29:00Z">
        <w:r>
          <w:rPr>
            <w:rFonts w:ascii="宋体" w:eastAsia="宋体" w:hAnsi="宋体" w:cs="宋体"/>
            <w:color w:val="B5082E"/>
            <w:sz w:val="22"/>
            <w:szCs w:val="22"/>
          </w:rPr>
          <w:t>临平</w:t>
        </w:r>
      </w:ins>
      <w:ins w:id="47" w:author="user" w:date="2022-01-24T10:29:00Z">
        <w:r>
          <w:rPr>
            <w:rFonts w:ascii="宋体" w:eastAsia="宋体" w:hAnsi="宋体" w:cs="宋体"/>
            <w:color w:val="B5082E"/>
            <w:sz w:val="22"/>
            <w:szCs w:val="22"/>
          </w:rPr>
          <w:t>区】</w:t>
        </w:r>
      </w:ins>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房屋结构</w:t>
      </w:r>
      <w:ins w:id="48" w:author="user" w:date="2022-01-14T10:06:00Z">
        <w:r>
          <w:rPr>
            <w:rFonts w:ascii="宋体" w:eastAsia="宋体" w:hAnsi="宋体" w:cs="宋体"/>
            <w:color w:val="B5082E"/>
            <w:sz w:val="22"/>
            <w:szCs w:val="22"/>
          </w:rPr>
          <w:t xml:space="preserve"> </w:t>
        </w:r>
      </w:ins>
      <w:ins w:id="49" w:author="user" w:date="2022-01-14T10:05:00Z">
        <w:r>
          <w:rPr>
            <w:rFonts w:ascii="宋体" w:eastAsia="宋体" w:hAnsi="宋体" w:cs="宋体"/>
            <w:color w:val="B5082E"/>
            <w:sz w:val="22"/>
            <w:szCs w:val="22"/>
            <w:u w:val="single" w:color="B5082E"/>
          </w:rPr>
          <w:t xml:space="preserve">   </w:t>
        </w:r>
      </w:ins>
      <w:ins w:id="50" w:author="user" w:date="2022-01-14T10:06:00Z">
        <w:r>
          <w:rPr>
            <w:rFonts w:ascii="宋体" w:eastAsia="宋体" w:hAnsi="宋体" w:cs="宋体"/>
            <w:color w:val="B5082E"/>
            <w:sz w:val="22"/>
            <w:szCs w:val="22"/>
            <w:u w:val="single" w:color="B5082E"/>
          </w:rPr>
          <w:t xml:space="preserve">   </w:t>
        </w:r>
      </w:ins>
      <w:ins w:id="51" w:author="user" w:date="2022-01-14T10:05:00Z">
        <w:r>
          <w:rPr>
            <w:rFonts w:ascii="宋体" w:eastAsia="宋体" w:hAnsi="宋体" w:cs="宋体"/>
            <w:color w:val="B5082E"/>
            <w:sz w:val="22"/>
            <w:szCs w:val="22"/>
            <w:u w:val="single" w:color="B5082E"/>
          </w:rPr>
          <w:t xml:space="preserve">  </w:t>
        </w:r>
      </w:ins>
      <w:r>
        <w:rPr>
          <w:rFonts w:ascii="宋体" w:eastAsia="宋体" w:hAnsi="宋体" w:cs="宋体"/>
          <w:sz w:val="22"/>
          <w:szCs w:val="22"/>
        </w:rPr>
        <w:t xml:space="preserve"> ，建筑面积</w:t>
      </w:r>
      <w:ins w:id="52" w:author="user" w:date="2022-01-14T10:06:00Z">
        <w:r>
          <w:rPr>
            <w:rFonts w:ascii="宋体" w:eastAsia="宋体" w:hAnsi="宋体" w:cs="宋体"/>
            <w:color w:val="B5082E"/>
            <w:sz w:val="22"/>
            <w:szCs w:val="22"/>
          </w:rPr>
          <w:t xml:space="preserve"> </w:t>
        </w:r>
      </w:ins>
      <w:ins w:id="53" w:author="user" w:date="2022-01-14T10:06:00Z">
        <w:r>
          <w:rPr>
            <w:rFonts w:ascii="宋体" w:eastAsia="宋体" w:hAnsi="宋体" w:cs="宋体"/>
            <w:color w:val="B5082E"/>
            <w:sz w:val="22"/>
            <w:szCs w:val="22"/>
            <w:u w:val="single" w:color="B5082E"/>
          </w:rPr>
          <w:t xml:space="preserve">                  </w:t>
        </w:r>
      </w:ins>
      <w:r>
        <w:rPr>
          <w:rFonts w:ascii="宋体" w:eastAsia="宋体" w:hAnsi="宋体" w:cs="宋体"/>
          <w:sz w:val="22"/>
          <w:szCs w:val="22"/>
        </w:rPr>
        <w:t xml:space="preserve"> 平方米，房屋用途为</w:t>
      </w:r>
      <w:r>
        <w:rPr>
          <w:rFonts w:ascii="宋体" w:eastAsia="宋体" w:hAnsi="宋体" w:cs="宋体"/>
          <w:sz w:val="22"/>
          <w:szCs w:val="22"/>
          <w:u w:val="single"/>
        </w:rPr>
        <w:t xml:space="preserve">         </w:t>
      </w:r>
      <w:r>
        <w:rPr>
          <w:rFonts w:ascii="宋体" w:eastAsia="宋体" w:hAnsi="宋体" w:cs="宋体"/>
          <w:sz w:val="22"/>
          <w:szCs w:val="22"/>
        </w:rPr>
        <w:t>，所有权证号为</w:t>
      </w:r>
      <w:r>
        <w:rPr>
          <w:rFonts w:ascii="宋体" w:eastAsia="宋体" w:hAnsi="宋体" w:cs="宋体"/>
          <w:sz w:val="22"/>
          <w:szCs w:val="22"/>
          <w:u w:val="single"/>
        </w:rPr>
        <w:t xml:space="preserve">          </w:t>
      </w:r>
      <w:r>
        <w:rPr>
          <w:rFonts w:ascii="宋体" w:eastAsia="宋体" w:hAnsi="宋体" w:cs="宋体"/>
          <w:sz w:val="22"/>
          <w:szCs w:val="22"/>
        </w:rPr>
        <w:t>（共有权证号为</w:t>
      </w:r>
      <w:r>
        <w:rPr>
          <w:rFonts w:ascii="宋体" w:eastAsia="宋体" w:hAnsi="宋体" w:cs="宋体"/>
          <w:sz w:val="22"/>
          <w:szCs w:val="22"/>
          <w:u w:val="single"/>
        </w:rPr>
        <w:t xml:space="preserve">                </w:t>
      </w:r>
      <w:r>
        <w:rPr>
          <w:rFonts w:ascii="宋体" w:eastAsia="宋体" w:hAnsi="宋体" w:cs="宋体"/>
          <w:sz w:val="22"/>
          <w:szCs w:val="22"/>
        </w:rPr>
        <w:t>）。（以房屋权属证书为准）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2、该房屋丘地号为 </w:t>
      </w:r>
      <w:r>
        <w:rPr>
          <w:rFonts w:ascii="宋体" w:eastAsia="宋体" w:hAnsi="宋体" w:cs="宋体"/>
          <w:sz w:val="22"/>
          <w:szCs w:val="22"/>
        </w:rPr>
        <w:tab/>
      </w:r>
      <w:r>
        <w:rPr>
          <w:rFonts w:ascii="宋体" w:eastAsia="宋体" w:hAnsi="宋体" w:cs="宋体"/>
          <w:sz w:val="22"/>
          <w:szCs w:val="22"/>
        </w:rPr>
        <w:t>。土地使用权取得方式为【出让】【划拨】</w:t>
      </w:r>
      <w:r>
        <w:rPr>
          <w:rFonts w:ascii="宋体" w:eastAsia="宋体" w:hAnsi="宋体" w:cs="宋体"/>
          <w:sz w:val="22"/>
          <w:szCs w:val="22"/>
          <w:u w:val="single"/>
        </w:rPr>
        <w:t xml:space="preserve">               </w:t>
      </w:r>
      <w:r>
        <w:rPr>
          <w:rFonts w:ascii="宋体" w:eastAsia="宋体" w:hAnsi="宋体" w:cs="宋体"/>
          <w:sz w:val="22"/>
          <w:szCs w:val="22"/>
        </w:rPr>
        <w:t>，土地使用权年限自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日止。（以土地使用权证为准）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3、该房屋的抵押情况【无】【有】，抵押权人为</w:t>
      </w:r>
      <w:r>
        <w:rPr>
          <w:rFonts w:ascii="宋体" w:eastAsia="宋体" w:hAnsi="宋体" w:cs="宋体"/>
          <w:sz w:val="22"/>
          <w:szCs w:val="22"/>
          <w:u w:val="single"/>
        </w:rPr>
        <w:t xml:space="preserve">            </w:t>
      </w:r>
      <w:r>
        <w:rPr>
          <w:rFonts w:ascii="宋体" w:eastAsia="宋体" w:hAnsi="宋体" w:cs="宋体"/>
          <w:sz w:val="22"/>
          <w:szCs w:val="22"/>
        </w:rPr>
        <w:t>，抵押登记日期为</w:t>
      </w:r>
      <w:r>
        <w:rPr>
          <w:rFonts w:ascii="宋体" w:eastAsia="宋体" w:hAnsi="宋体" w:cs="宋体"/>
          <w:sz w:val="22"/>
          <w:szCs w:val="22"/>
          <w:u w:val="single"/>
        </w:rPr>
        <w:t xml:space="preserve">            </w:t>
      </w:r>
      <w:r>
        <w:rPr>
          <w:rFonts w:ascii="宋体" w:eastAsia="宋体" w:hAnsi="宋体" w:cs="宋体"/>
          <w:sz w:val="22"/>
          <w:szCs w:val="22"/>
        </w:rPr>
        <w:t>，他项权利证号为</w:t>
      </w:r>
      <w:r>
        <w:rPr>
          <w:rFonts w:ascii="宋体" w:eastAsia="宋体" w:hAnsi="宋体" w:cs="宋体"/>
          <w:sz w:val="22"/>
          <w:szCs w:val="22"/>
          <w:u w:val="single"/>
        </w:rPr>
        <w:t xml:space="preserve">            </w:t>
      </w:r>
      <w:r>
        <w:rPr>
          <w:rFonts w:ascii="宋体" w:eastAsia="宋体" w:hAnsi="宋体" w:cs="宋体"/>
          <w:sz w:val="22"/>
          <w:szCs w:val="22"/>
        </w:rPr>
        <w:t>。【1】 甲方应当在签署本合同前取得抵押权人同意出售的书面证明；【2】 甲方于</w:t>
      </w:r>
      <w:r>
        <w:rPr>
          <w:rFonts w:ascii="宋体" w:eastAsia="宋体" w:hAnsi="宋体" w:cs="宋体"/>
          <w:sz w:val="22"/>
          <w:szCs w:val="22"/>
          <w:u w:val="single"/>
        </w:rPr>
        <w:t xml:space="preserve">        </w:t>
      </w:r>
      <w:r>
        <w:rPr>
          <w:rFonts w:ascii="宋体" w:eastAsia="宋体" w:hAnsi="宋体" w:cs="宋体"/>
          <w:sz w:val="22"/>
          <w:szCs w:val="22"/>
        </w:rPr>
        <w:t xml:space="preserve">前办理抵押注销手续。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4、该房屋的租赁情况【无】【有】，月租金人民币大写__亿__仟__佰__拾__万__仟__佰__拾__元__角__分（小写：________元），租期自______年____月____日至______年____月____日。甲方应当根据相关法律规定履行通知承租人的义务，甲乙双方经协商一致按下述第_____种方式处置租赁合同(只能选择其中一种)：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（1）该房屋权属转移后，原租赁合同在有效期内对乙方仍然有效。甲方须于 </w:t>
      </w:r>
      <w:r>
        <w:rPr>
          <w:rFonts w:ascii="宋体" w:eastAsia="宋体" w:hAnsi="宋体" w:cs="宋体"/>
          <w:sz w:val="22"/>
          <w:szCs w:val="22"/>
          <w:u w:val="single"/>
        </w:rPr>
        <w:t xml:space="preserve">                  </w:t>
      </w:r>
      <w:r>
        <w:rPr>
          <w:rFonts w:ascii="宋体" w:eastAsia="宋体" w:hAnsi="宋体" w:cs="宋体"/>
          <w:sz w:val="22"/>
          <w:szCs w:val="22"/>
        </w:rPr>
        <w:t>前协助乙方与承租人签订新的租赁合同，同时甲方须将承租方已交甲方的【租赁押金】【预交租金】转交给乙方，乙方自</w:t>
      </w:r>
      <w:r>
        <w:rPr>
          <w:rFonts w:ascii="宋体" w:eastAsia="宋体" w:hAnsi="宋体" w:cs="宋体"/>
          <w:sz w:val="22"/>
          <w:szCs w:val="22"/>
          <w:u w:val="single"/>
        </w:rPr>
        <w:t xml:space="preserve">       </w:t>
      </w:r>
      <w:r>
        <w:rPr>
          <w:rFonts w:ascii="宋体" w:eastAsia="宋体" w:hAnsi="宋体" w:cs="宋体"/>
          <w:sz w:val="22"/>
          <w:szCs w:val="22"/>
        </w:rPr>
        <w:t>时起享有甲方在原租赁合同中的权利义务。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（2）甲方须于</w:t>
      </w:r>
      <w:r>
        <w:rPr>
          <w:rFonts w:ascii="宋体" w:eastAsia="宋体" w:hAnsi="宋体" w:cs="宋体"/>
          <w:sz w:val="22"/>
          <w:szCs w:val="22"/>
          <w:u w:val="single"/>
        </w:rPr>
        <w:t xml:space="preserve">               </w:t>
      </w:r>
      <w:r>
        <w:rPr>
          <w:rFonts w:ascii="宋体" w:eastAsia="宋体" w:hAnsi="宋体" w:cs="宋体"/>
          <w:sz w:val="22"/>
          <w:szCs w:val="22"/>
        </w:rPr>
        <w:t>前解除原租赁合同和腾空房屋。乙方对因原租赁合同产生的纠纷不承担责任。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5、该房屋附属设施、装饰装修、相关物品清单等具体情况。（附件1）</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b/>
          <w:bCs/>
          <w:sz w:val="22"/>
          <w:szCs w:val="22"/>
        </w:rPr>
        <w:t xml:space="preserve">  </w:t>
      </w:r>
      <w:r>
        <w:rPr>
          <w:rFonts w:ascii="宋体" w:eastAsia="宋体" w:hAnsi="宋体" w:cs="宋体"/>
          <w:sz w:val="22"/>
          <w:szCs w:val="22"/>
        </w:rPr>
        <w:t>房屋转让价格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1、该套房屋转让总价为人民币__亿__仟__佰__拾__万__仟__佰__拾__元__角__分（小写：________元）。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2、上述房屋转让价格【是】【否】包括装修价款。装修价款为人民币__亿__仟__佰__拾__万__仟__佰__拾__元__角__分（小写：________元）。</w:t>
      </w:r>
    </w:p>
    <w:p>
      <w:pPr>
        <w:widowControl w:val="0"/>
        <w:spacing w:before="0" w:after="0" w:line="420" w:lineRule="atLeast"/>
        <w:ind w:left="481"/>
        <w:jc w:val="both"/>
        <w:rPr>
          <w:rFonts w:ascii="Times New Roman" w:eastAsia="Times New Roman" w:hAnsi="Times New Roman" w:cs="Times New Roman"/>
        </w:rPr>
      </w:pPr>
      <w:r>
        <w:rPr>
          <w:rFonts w:ascii="宋体" w:eastAsia="宋体" w:hAnsi="宋体" w:cs="宋体"/>
          <w:sz w:val="22"/>
          <w:szCs w:val="22"/>
        </w:rPr>
        <w:t>(说明：本款仅指装修价款。选择房屋转让价格包括装修价款的，必须填写</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装修价款；如选择房屋转让价格不包括装修价款的，装修价款可以不填写。)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3、该房屋转让交易发生的各项税费由甲、乙双方按照有关规定承担。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付款方式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委托银行监管支付：(委托房地产经纪机构代理的，必须委托银行监管支付)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甲乙双方同意委托【XXX】银行帐号对房产交易资金进行监管支付。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双方约定按以下第</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【1】一次性付款【2】分期付款 【3】贷款付款（</w:t>
      </w:r>
      <w:r>
        <w:rPr>
          <w:rFonts w:ascii="宋体" w:eastAsia="宋体" w:hAnsi="宋体" w:cs="宋体"/>
          <w:b/>
          <w:bCs/>
          <w:sz w:val="22"/>
          <w:szCs w:val="22"/>
        </w:rPr>
        <w:t>①</w:t>
      </w:r>
      <w:r>
        <w:rPr>
          <w:rFonts w:ascii="宋体" w:eastAsia="宋体" w:hAnsi="宋体" w:cs="宋体"/>
          <w:sz w:val="22"/>
          <w:szCs w:val="22"/>
        </w:rPr>
        <w:t>公积金+商业贷款、</w:t>
      </w:r>
      <w:r>
        <w:rPr>
          <w:rFonts w:ascii="宋体" w:eastAsia="宋体" w:hAnsi="宋体" w:cs="宋体"/>
          <w:b/>
          <w:bCs/>
          <w:sz w:val="22"/>
          <w:szCs w:val="22"/>
        </w:rPr>
        <w:t>②</w:t>
      </w:r>
      <w:r>
        <w:rPr>
          <w:rFonts w:ascii="宋体" w:eastAsia="宋体" w:hAnsi="宋体" w:cs="宋体"/>
          <w:sz w:val="22"/>
          <w:szCs w:val="22"/>
        </w:rPr>
        <w:t>商业贷款、</w:t>
      </w:r>
      <w:r>
        <w:rPr>
          <w:rFonts w:ascii="宋体" w:eastAsia="宋体" w:hAnsi="宋体" w:cs="宋体"/>
          <w:b/>
          <w:bCs/>
          <w:sz w:val="22"/>
          <w:szCs w:val="22"/>
        </w:rPr>
        <w:t>③</w:t>
      </w:r>
      <w:r>
        <w:rPr>
          <w:rFonts w:ascii="宋体" w:eastAsia="宋体" w:hAnsi="宋体" w:cs="宋体"/>
          <w:sz w:val="22"/>
          <w:szCs w:val="22"/>
        </w:rPr>
        <w:t>公积金贷款）【4】其他方式支付房款。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1、一次性付款：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本合同签订之日起</w:t>
      </w:r>
      <w:r>
        <w:rPr>
          <w:rFonts w:ascii="宋体" w:eastAsia="宋体" w:hAnsi="宋体" w:cs="宋体"/>
          <w:sz w:val="22"/>
          <w:szCs w:val="22"/>
          <w:u w:val="single"/>
        </w:rPr>
        <w:t xml:space="preserve">          </w:t>
      </w:r>
      <w:r>
        <w:rPr>
          <w:rFonts w:ascii="宋体" w:eastAsia="宋体" w:hAnsi="宋体" w:cs="宋体"/>
          <w:sz w:val="22"/>
          <w:szCs w:val="22"/>
        </w:rPr>
        <w:t>天内，乙方一次性支付房款人民币__亿__仟__佰__拾__万__仟__佰__拾__元__角__分（小写：________元）至甲乙双方约定的银行第三方监管账户。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2、分期付款：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本合同签订之日起</w:t>
      </w:r>
      <w:r>
        <w:rPr>
          <w:rFonts w:ascii="宋体" w:eastAsia="宋体" w:hAnsi="宋体" w:cs="宋体"/>
          <w:sz w:val="22"/>
          <w:szCs w:val="22"/>
          <w:u w:val="single"/>
        </w:rPr>
        <w:t xml:space="preserve">        </w:t>
      </w:r>
      <w:r>
        <w:rPr>
          <w:rFonts w:ascii="宋体" w:eastAsia="宋体" w:hAnsi="宋体" w:cs="宋体"/>
          <w:sz w:val="22"/>
          <w:szCs w:val="22"/>
        </w:rPr>
        <w:t>天内，乙方支付房款首期人民币__亿__仟__佰__拾__万__仟__佰__拾__元__角__分（小写：________元）至甲乙双方约定的银行第三方监管账户；乙方须于</w:t>
      </w:r>
      <w:r>
        <w:rPr>
          <w:rFonts w:ascii="宋体" w:eastAsia="宋体" w:hAnsi="宋体" w:cs="宋体"/>
          <w:sz w:val="22"/>
          <w:szCs w:val="22"/>
          <w:u w:val="single"/>
        </w:rPr>
        <w:t xml:space="preserve">                 </w:t>
      </w:r>
      <w:r>
        <w:rPr>
          <w:rFonts w:ascii="宋体" w:eastAsia="宋体" w:hAnsi="宋体" w:cs="宋体"/>
          <w:sz w:val="22"/>
          <w:szCs w:val="22"/>
        </w:rPr>
        <w:t>前支付余款人民币__亿__仟__佰__拾__万__仟__佰__拾__元__角__分（小写：________元）至甲乙双方约定的银行第三方监管账户。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3、贷款付款：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（1）乙方须于</w:t>
      </w:r>
      <w:r>
        <w:rPr>
          <w:rFonts w:ascii="宋体" w:eastAsia="宋体" w:hAnsi="宋体" w:cs="宋体"/>
          <w:sz w:val="22"/>
          <w:szCs w:val="22"/>
          <w:u w:val="single"/>
        </w:rPr>
        <w:t xml:space="preserve">                   </w:t>
      </w:r>
      <w:r>
        <w:rPr>
          <w:rFonts w:ascii="宋体" w:eastAsia="宋体" w:hAnsi="宋体" w:cs="宋体"/>
          <w:sz w:val="22"/>
          <w:szCs w:val="22"/>
        </w:rPr>
        <w:t>前支付首期款人民币__亿__仟__佰__拾__万__仟__佰__拾__元__角__分（小写：________元）至甲乙双方约定的银行第三方监管账户。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（2）余款乙方申请银行贷款，须于</w:t>
      </w:r>
      <w:r>
        <w:rPr>
          <w:rFonts w:ascii="宋体" w:eastAsia="宋体" w:hAnsi="宋体" w:cs="宋体"/>
          <w:sz w:val="22"/>
          <w:szCs w:val="22"/>
          <w:u w:val="single"/>
        </w:rPr>
        <w:t xml:space="preserve">                   </w:t>
      </w:r>
      <w:r>
        <w:rPr>
          <w:rFonts w:ascii="宋体" w:eastAsia="宋体" w:hAnsi="宋体" w:cs="宋体"/>
          <w:sz w:val="22"/>
          <w:szCs w:val="22"/>
        </w:rPr>
        <w:t>前向银行等有关部门提交抵押贷款申请的相关资料，办理贷款审批手续，抵押贷款金额以银行发放贷款金额为准。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（3）银行贷款人民币__亿__仟__佰__拾__万__仟__佰__拾__元__角__分（小写：________元）发放至甲乙双方约定的银行第三方监管账户； 甲乙双方同意在本合同签订时从转让总价款中预留人民币__亿__仟__佰__拾__万__仟__佰__拾__元__角__分（小写：________元）作为交房保证金，此款在甲方实际交付房屋及完成房屋权属转移登记时进行结算。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（4）乙方贷款数额不足以支付房款余额，双方约定如下：</w:t>
      </w:r>
    </w:p>
    <w:p>
      <w:pPr>
        <w:widowControl w:val="0"/>
        <w:spacing w:before="0" w:after="0" w:line="420" w:lineRule="atLeast"/>
        <w:ind w:left="120" w:firstLine="330"/>
        <w:jc w:val="both"/>
        <w:rPr>
          <w:rFonts w:ascii="Times New Roman" w:eastAsia="Times New Roman" w:hAnsi="Times New Roman" w:cs="Times New Roman"/>
        </w:rPr>
      </w:pPr>
      <w:r>
        <w:rPr>
          <w:rFonts w:ascii="宋体" w:eastAsia="宋体" w:hAnsi="宋体" w:cs="宋体"/>
          <w:sz w:val="22"/>
          <w:szCs w:val="22"/>
        </w:rPr>
        <w:t xml:space="preserve">_________________________________________________________________ </w:t>
      </w:r>
    </w:p>
    <w:p>
      <w:pPr>
        <w:widowControl w:val="0"/>
        <w:spacing w:before="0" w:after="0" w:line="420" w:lineRule="atLeast"/>
        <w:ind w:left="120" w:firstLine="330"/>
        <w:jc w:val="both"/>
        <w:rPr>
          <w:rFonts w:ascii="Times New Roman" w:eastAsia="Times New Roman" w:hAnsi="Times New Roman" w:cs="Times New Roman"/>
        </w:rPr>
      </w:pPr>
      <w:r>
        <w:rPr>
          <w:rFonts w:ascii="宋体" w:eastAsia="宋体" w:hAnsi="宋体" w:cs="宋体"/>
          <w:sz w:val="22"/>
          <w:szCs w:val="22"/>
        </w:rPr>
        <w:t>4、其他方式：</w:t>
      </w:r>
    </w:p>
    <w:p>
      <w:pPr>
        <w:widowControl w:val="0"/>
        <w:pBdr>
          <w:top w:val="none" w:sz="0" w:space="0" w:color="auto"/>
          <w:left w:val="none" w:sz="0" w:space="0" w:color="auto"/>
          <w:bottom w:val="single" w:sz="12" w:space="0" w:color="000000"/>
          <w:right w:val="none" w:sz="0" w:space="0" w:color="auto"/>
        </w:pBdr>
        <w:spacing w:before="0" w:after="0" w:line="420" w:lineRule="atLeast"/>
        <w:ind w:left="120" w:firstLine="33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342900</wp:posOffset>
            </wp:positionH>
            <wp:positionV relativeFrom="paragraph">
              <wp:posOffset>297180</wp:posOffset>
            </wp:positionV>
            <wp:extent cx="19050" cy="95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9050" cy="9525"/>
                    </a:xfrm>
                    <a:prstGeom prst="rect">
                      <a:avLst/>
                    </a:prstGeom>
                  </pic:spPr>
                </pic:pic>
              </a:graphicData>
            </a:graphic>
          </wp:anchor>
        </w:drawing>
      </w:r>
      <w:r>
        <w:rPr>
          <w:rFonts w:ascii="宋体" w:eastAsia="宋体" w:hAnsi="宋体" w:cs="宋体"/>
          <w:sz w:val="22"/>
          <w:szCs w:val="22"/>
        </w:rPr>
        <w:t>_______________________________________________上述款项甲方依据房款监管协议取得相应房款</w:t>
      </w:r>
      <w:r>
        <w:rPr>
          <w:rFonts w:ascii="宋体" w:eastAsia="宋体" w:hAnsi="宋体" w:cs="宋体"/>
          <w:sz w:val="22"/>
          <w:szCs w:val="22"/>
        </w:rPr>
        <w:t>。</w:t>
      </w:r>
    </w:p>
    <w:p>
      <w:pPr>
        <w:widowControl w:val="0"/>
        <w:pBdr>
          <w:top w:val="none" w:sz="0" w:space="0" w:color="auto"/>
          <w:left w:val="none" w:sz="0" w:space="0" w:color="auto"/>
          <w:bottom w:val="single" w:sz="12" w:space="0" w:color="000000"/>
          <w:right w:val="none" w:sz="0" w:space="0" w:color="auto"/>
        </w:pBdr>
        <w:spacing w:before="0" w:after="0" w:line="420" w:lineRule="atLeast"/>
        <w:ind w:left="120" w:firstLine="33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b/>
          <w:bCs/>
          <w:sz w:val="22"/>
          <w:szCs w:val="22"/>
        </w:rPr>
        <w:t xml:space="preserve">  </w:t>
      </w:r>
      <w:r>
        <w:rPr>
          <w:rFonts w:ascii="宋体" w:eastAsia="宋体" w:hAnsi="宋体" w:cs="宋体"/>
          <w:sz w:val="22"/>
          <w:szCs w:val="22"/>
        </w:rPr>
        <w:t>交房方式：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甲乙双方约定采用下列第</w:t>
      </w:r>
      <w:r>
        <w:rPr>
          <w:rFonts w:ascii="宋体" w:eastAsia="宋体" w:hAnsi="宋体" w:cs="宋体"/>
          <w:sz w:val="22"/>
          <w:szCs w:val="22"/>
          <w:u w:val="single"/>
        </w:rPr>
        <w:t xml:space="preserve">   </w:t>
      </w:r>
      <w:r>
        <w:rPr>
          <w:rFonts w:ascii="宋体" w:eastAsia="宋体" w:hAnsi="宋体" w:cs="宋体"/>
          <w:sz w:val="22"/>
          <w:szCs w:val="22"/>
        </w:rPr>
        <w:t>项方式交房：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（1）自本合同签订之日起</w:t>
      </w:r>
      <w:ins w:id="54" w:author="user" w:date="2022-01-24T10:44:00Z">
        <w:r>
          <w:rPr>
            <w:rFonts w:ascii="宋体" w:eastAsia="宋体" w:hAnsi="宋体" w:cs="宋体"/>
            <w:color w:val="B5082E"/>
            <w:sz w:val="22"/>
            <w:szCs w:val="22"/>
            <w:u w:val="single" w:color="B5082E"/>
          </w:rPr>
          <w:t xml:space="preserve">        </w:t>
        </w:r>
      </w:ins>
      <w:r>
        <w:rPr>
          <w:rFonts w:ascii="宋体" w:eastAsia="宋体" w:hAnsi="宋体" w:cs="宋体"/>
          <w:sz w:val="22"/>
          <w:szCs w:val="22"/>
        </w:rPr>
        <w:t>天内，甲方将房屋交付给乙方。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（2）其他方式。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查验内容：房屋腾空情况，房屋及装修、设备等情况，户口迁出情况，已发生的水、电、煤气、物业管理、租金等各项费用的付讫凭证，房屋钥匙。查验后双方签订《房屋交接单》（附件2），甲方将房屋交付给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乙方逾期付款的违约责任</w:t>
      </w:r>
    </w:p>
    <w:p>
      <w:pPr>
        <w:widowControl w:val="0"/>
        <w:spacing w:before="0" w:after="0" w:line="420" w:lineRule="atLeast"/>
        <w:ind w:firstLine="495"/>
        <w:jc w:val="both"/>
        <w:rPr>
          <w:rFonts w:ascii="Times New Roman" w:eastAsia="Times New Roman" w:hAnsi="Times New Roman" w:cs="Times New Roman"/>
        </w:rPr>
      </w:pPr>
      <w:r>
        <w:rPr>
          <w:rFonts w:ascii="宋体" w:eastAsia="宋体" w:hAnsi="宋体" w:cs="宋体"/>
          <w:sz w:val="22"/>
          <w:szCs w:val="22"/>
        </w:rPr>
        <w:t>乙方未按本合同第三条约定的时间付款，甲方有权按累计应付款向乙方追究违约利息，自本合同规定的应付款最后期限之第二天起至实际付款之日止，月利息按</w:t>
      </w:r>
      <w:r>
        <w:rPr>
          <w:rFonts w:ascii="宋体" w:eastAsia="宋体" w:hAnsi="宋体" w:cs="宋体"/>
          <w:sz w:val="22"/>
          <w:szCs w:val="22"/>
        </w:rPr>
        <w:t xml:space="preserve">             </w:t>
      </w:r>
      <w:r>
        <w:rPr>
          <w:rFonts w:ascii="宋体" w:eastAsia="宋体" w:hAnsi="宋体" w:cs="宋体"/>
          <w:sz w:val="22"/>
          <w:szCs w:val="22"/>
        </w:rPr>
        <w:t>计算。逾期付款超过</w:t>
      </w:r>
      <w:r>
        <w:rPr>
          <w:rFonts w:ascii="宋体" w:eastAsia="宋体" w:hAnsi="宋体" w:cs="宋体"/>
          <w:sz w:val="22"/>
          <w:szCs w:val="22"/>
          <w:u w:val="single"/>
        </w:rPr>
        <w:t xml:space="preserve">       </w:t>
      </w:r>
      <w:r>
        <w:rPr>
          <w:rFonts w:ascii="宋体" w:eastAsia="宋体" w:hAnsi="宋体" w:cs="宋体"/>
          <w:sz w:val="22"/>
          <w:szCs w:val="22"/>
        </w:rPr>
        <w:t>天，甲方有权按下述第</w:t>
      </w:r>
      <w:r>
        <w:rPr>
          <w:rFonts w:ascii="宋体" w:eastAsia="宋体" w:hAnsi="宋体" w:cs="宋体"/>
          <w:sz w:val="22"/>
          <w:szCs w:val="22"/>
          <w:u w:val="single"/>
        </w:rPr>
        <w:t xml:space="preserve">     </w:t>
      </w:r>
      <w:r>
        <w:rPr>
          <w:rFonts w:ascii="宋体" w:eastAsia="宋体" w:hAnsi="宋体" w:cs="宋体"/>
          <w:sz w:val="22"/>
          <w:szCs w:val="22"/>
        </w:rPr>
        <w:t>种约定追究乙方的违约责任：</w:t>
      </w:r>
    </w:p>
    <w:p>
      <w:pPr>
        <w:widowControl w:val="0"/>
        <w:spacing w:before="0" w:after="0" w:line="420" w:lineRule="atLeast"/>
        <w:ind w:firstLine="495"/>
        <w:jc w:val="both"/>
        <w:rPr>
          <w:rFonts w:ascii="Times New Roman" w:eastAsia="Times New Roman" w:hAnsi="Times New Roman" w:cs="Times New Roman"/>
        </w:rPr>
      </w:pPr>
      <w:r>
        <w:rPr>
          <w:rFonts w:ascii="宋体" w:eastAsia="宋体" w:hAnsi="宋体" w:cs="宋体"/>
          <w:sz w:val="22"/>
          <w:szCs w:val="22"/>
        </w:rPr>
        <w:t>（1）乙方向甲方支付违约金共计</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元整，合同期限继续履行。若乙方在</w:t>
      </w:r>
      <w:r>
        <w:rPr>
          <w:rFonts w:ascii="宋体" w:eastAsia="宋体" w:hAnsi="宋体" w:cs="宋体"/>
          <w:sz w:val="22"/>
          <w:szCs w:val="22"/>
        </w:rPr>
        <w:t xml:space="preserve">          </w:t>
      </w:r>
      <w:r>
        <w:rPr>
          <w:rFonts w:ascii="宋体" w:eastAsia="宋体" w:hAnsi="宋体" w:cs="宋体"/>
          <w:sz w:val="22"/>
          <w:szCs w:val="22"/>
        </w:rPr>
        <w:t>天内仍未履行合同，遵照下述第</w:t>
      </w:r>
      <w:ins w:id="55" w:author="user" w:date="2022-01-24T10:32:00Z">
        <w:r>
          <w:rPr>
            <w:rFonts w:ascii="宋体" w:eastAsia="宋体" w:hAnsi="宋体" w:cs="宋体"/>
            <w:color w:val="B5082E"/>
            <w:sz w:val="22"/>
            <w:szCs w:val="22"/>
            <w:u w:val="single" w:color="B5082E"/>
          </w:rPr>
          <w:t xml:space="preserve"> </w:t>
        </w:r>
      </w:ins>
      <w:ins w:id="56" w:author="user" w:date="2022-01-24T10:32:00Z">
        <w:r>
          <w:rPr>
            <w:rFonts w:ascii="宋体" w:eastAsia="宋体" w:hAnsi="宋体" w:cs="宋体"/>
            <w:color w:val="B5082E"/>
            <w:sz w:val="22"/>
            <w:szCs w:val="22"/>
            <w:u w:val="single" w:color="B5082E"/>
          </w:rPr>
          <w:t xml:space="preserve">   </w:t>
        </w:r>
      </w:ins>
      <w:r>
        <w:rPr>
          <w:rFonts w:ascii="宋体" w:eastAsia="宋体" w:hAnsi="宋体" w:cs="宋体"/>
          <w:sz w:val="22"/>
          <w:szCs w:val="22"/>
        </w:rPr>
        <w:t>条处理。</w:t>
      </w:r>
    </w:p>
    <w:p>
      <w:pPr>
        <w:widowControl w:val="0"/>
        <w:spacing w:before="0" w:after="0" w:line="420" w:lineRule="atLeast"/>
        <w:ind w:firstLine="495"/>
        <w:jc w:val="both"/>
        <w:rPr>
          <w:rFonts w:ascii="Times New Roman" w:eastAsia="Times New Roman" w:hAnsi="Times New Roman" w:cs="Times New Roman"/>
        </w:rPr>
      </w:pPr>
      <w:r>
        <w:rPr>
          <w:rFonts w:ascii="宋体" w:eastAsia="宋体" w:hAnsi="宋体" w:cs="宋体"/>
          <w:sz w:val="22"/>
          <w:szCs w:val="22"/>
        </w:rPr>
        <w:t xml:space="preserve">（2）乙方向甲方支付违约金共计 </w:t>
      </w:r>
      <w:r>
        <w:rPr>
          <w:rFonts w:ascii="宋体" w:eastAsia="宋体" w:hAnsi="宋体" w:cs="宋体"/>
          <w:sz w:val="22"/>
          <w:szCs w:val="22"/>
          <w:u w:val="single"/>
        </w:rPr>
        <w:t xml:space="preserve">        </w:t>
      </w:r>
      <w:r>
        <w:rPr>
          <w:rFonts w:ascii="宋体" w:eastAsia="宋体" w:hAnsi="宋体" w:cs="宋体"/>
          <w:sz w:val="22"/>
          <w:szCs w:val="22"/>
        </w:rPr>
        <w:t>元整，合同终止，乙方将房屋退还给甲方。甲方实际经济损失与违约金不符时，实际经济损失与违约金的差额部分由乙方据实赔偿。</w:t>
      </w:r>
      <w:r>
        <w:rPr>
          <w:rFonts w:ascii="宋体" w:eastAsia="宋体" w:hAnsi="宋体" w:cs="宋体"/>
          <w:sz w:val="22"/>
          <w:szCs w:val="22"/>
        </w:rPr>
        <w:t xml:space="preserve">    </w:t>
      </w:r>
    </w:p>
    <w:p>
      <w:pPr>
        <w:widowControl w:val="0"/>
        <w:spacing w:before="0" w:after="0" w:line="420" w:lineRule="atLeast"/>
        <w:ind w:firstLine="495"/>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b/>
          <w:bCs/>
          <w:sz w:val="22"/>
          <w:szCs w:val="22"/>
        </w:rPr>
        <w:t xml:space="preserve">  </w:t>
      </w:r>
      <w:r>
        <w:rPr>
          <w:rFonts w:ascii="宋体" w:eastAsia="宋体" w:hAnsi="宋体" w:cs="宋体"/>
          <w:sz w:val="22"/>
          <w:szCs w:val="22"/>
        </w:rPr>
        <w:t>甲方逾期交房的违约责任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除不可抗拒的因素外，甲方未按本合同第四条约定的时间交房的，乙方有权按累计已付款向甲方追究违约利息，自本合同规定的最后交付期限之第二天起至实际交付之日止，月利息按</w:t>
      </w:r>
      <w:r>
        <w:rPr>
          <w:rFonts w:ascii="宋体" w:eastAsia="宋体" w:hAnsi="宋体" w:cs="宋体"/>
          <w:sz w:val="22"/>
          <w:szCs w:val="22"/>
          <w:u w:val="single"/>
        </w:rPr>
        <w:t xml:space="preserve">               </w:t>
      </w:r>
      <w:r>
        <w:rPr>
          <w:rFonts w:ascii="宋体" w:eastAsia="宋体" w:hAnsi="宋体" w:cs="宋体"/>
          <w:sz w:val="22"/>
          <w:szCs w:val="22"/>
        </w:rPr>
        <w:t>计算。逾期交付超过</w:t>
      </w:r>
      <w:r>
        <w:rPr>
          <w:rFonts w:ascii="宋体" w:eastAsia="宋体" w:hAnsi="宋体" w:cs="宋体"/>
          <w:sz w:val="22"/>
          <w:szCs w:val="22"/>
          <w:u w:val="single"/>
        </w:rPr>
        <w:t xml:space="preserve">      </w:t>
      </w:r>
      <w:r>
        <w:rPr>
          <w:rFonts w:ascii="宋体" w:eastAsia="宋体" w:hAnsi="宋体" w:cs="宋体"/>
          <w:sz w:val="22"/>
          <w:szCs w:val="22"/>
        </w:rPr>
        <w:t>天，乙方有权按下述第</w:t>
      </w:r>
      <w:r>
        <w:rPr>
          <w:rFonts w:ascii="宋体" w:eastAsia="宋体" w:hAnsi="宋体" w:cs="宋体"/>
          <w:sz w:val="22"/>
          <w:szCs w:val="22"/>
          <w:u w:val="single"/>
        </w:rPr>
        <w:t xml:space="preserve">    </w:t>
      </w:r>
      <w:r>
        <w:rPr>
          <w:rFonts w:ascii="宋体" w:eastAsia="宋体" w:hAnsi="宋体" w:cs="宋体"/>
          <w:sz w:val="22"/>
          <w:szCs w:val="22"/>
        </w:rPr>
        <w:t>种约定追究甲方的违约责任：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（1）甲方向乙方支付违约金共计</w:t>
      </w:r>
      <w:r>
        <w:rPr>
          <w:rFonts w:ascii="宋体" w:eastAsia="宋体" w:hAnsi="宋体" w:cs="宋体"/>
          <w:sz w:val="22"/>
          <w:szCs w:val="22"/>
          <w:u w:val="single"/>
        </w:rPr>
        <w:t xml:space="preserve">          </w:t>
      </w:r>
      <w:r>
        <w:rPr>
          <w:rFonts w:ascii="宋体" w:eastAsia="宋体" w:hAnsi="宋体" w:cs="宋体"/>
          <w:sz w:val="22"/>
          <w:szCs w:val="22"/>
        </w:rPr>
        <w:t>元整，合同继续限期履行。若甲方在</w:t>
      </w:r>
      <w:r>
        <w:rPr>
          <w:rFonts w:ascii="宋体" w:eastAsia="宋体" w:hAnsi="宋体" w:cs="宋体"/>
          <w:sz w:val="22"/>
          <w:szCs w:val="22"/>
        </w:rPr>
        <w:t xml:space="preserve">      </w:t>
      </w:r>
      <w:r>
        <w:rPr>
          <w:rFonts w:ascii="宋体" w:eastAsia="宋体" w:hAnsi="宋体" w:cs="宋体"/>
          <w:sz w:val="22"/>
          <w:szCs w:val="22"/>
        </w:rPr>
        <w:t>天内仍未继续履行合同，遵照下述第</w:t>
      </w:r>
      <w:r>
        <w:rPr>
          <w:rFonts w:ascii="宋体" w:eastAsia="宋体" w:hAnsi="宋体" w:cs="宋体"/>
          <w:sz w:val="22"/>
          <w:szCs w:val="22"/>
          <w:u w:val="single"/>
        </w:rPr>
        <w:t>（</w:t>
      </w:r>
      <w:ins w:id="57" w:author="user" w:date="2022-01-24T10:36:00Z">
        <w:r>
          <w:rPr>
            <w:rFonts w:ascii="宋体" w:eastAsia="宋体" w:hAnsi="宋体" w:cs="宋体"/>
            <w:color w:val="B5082E"/>
            <w:sz w:val="22"/>
            <w:szCs w:val="22"/>
            <w:u w:val="single" w:color="B5082E"/>
          </w:rPr>
          <w:t xml:space="preserve"> </w:t>
        </w:r>
      </w:ins>
      <w:ins w:id="58" w:author="user" w:date="2022-01-24T10:36:00Z">
        <w:r>
          <w:rPr>
            <w:rFonts w:ascii="宋体" w:eastAsia="宋体" w:hAnsi="宋体" w:cs="宋体"/>
            <w:color w:val="B5082E"/>
            <w:sz w:val="22"/>
            <w:szCs w:val="22"/>
            <w:u w:val="single" w:color="B5082E"/>
          </w:rPr>
          <w:t xml:space="preserve"> </w:t>
        </w:r>
      </w:ins>
      <w:r>
        <w:rPr>
          <w:rFonts w:ascii="宋体" w:eastAsia="宋体" w:hAnsi="宋体" w:cs="宋体"/>
          <w:sz w:val="22"/>
          <w:szCs w:val="22"/>
          <w:u w:val="single"/>
        </w:rPr>
        <w:t>）</w:t>
      </w:r>
      <w:r>
        <w:rPr>
          <w:rFonts w:ascii="宋体" w:eastAsia="宋体" w:hAnsi="宋体" w:cs="宋体"/>
          <w:sz w:val="22"/>
          <w:szCs w:val="22"/>
        </w:rPr>
        <w:t>条处理。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（2）甲方向乙方支付违约金共计</w:t>
      </w:r>
      <w:r>
        <w:rPr>
          <w:rFonts w:ascii="宋体" w:eastAsia="宋体" w:hAnsi="宋体" w:cs="宋体"/>
          <w:sz w:val="22"/>
          <w:szCs w:val="22"/>
          <w:u w:val="single"/>
        </w:rPr>
        <w:t xml:space="preserve">          </w:t>
      </w:r>
      <w:r>
        <w:rPr>
          <w:rFonts w:ascii="宋体" w:eastAsia="宋体" w:hAnsi="宋体" w:cs="宋体"/>
          <w:sz w:val="22"/>
          <w:szCs w:val="22"/>
        </w:rPr>
        <w:t>元整，合同终止。乙方实际经济损失与甲方支付的违约金不符时，实际经济损失与违约金的差额部分由甲方据实赔偿。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left="473"/>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关于产权登记的约定</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（1）甲乙双方同意</w:t>
      </w:r>
      <w:r>
        <w:rPr>
          <w:rFonts w:ascii="宋体" w:eastAsia="宋体" w:hAnsi="宋体" w:cs="宋体"/>
          <w:sz w:val="22"/>
          <w:szCs w:val="22"/>
        </w:rPr>
        <w:tab/>
      </w:r>
      <w:r>
        <w:rPr>
          <w:rFonts w:ascii="宋体" w:eastAsia="宋体" w:hAnsi="宋体" w:cs="宋体"/>
          <w:sz w:val="22"/>
          <w:szCs w:val="22"/>
        </w:rPr>
        <w:t>前双方向房屋权属登记部门申请办理房屋权属转移登记手续。</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（2）如因甲方的原因，乙方未能取得房屋权属证书，乙方有权退房。乙方退房的，甲方应当自退房通知送达之日起____天内退还乙方全部已付款，并按照________利率付给利息；乙方不愿退房的，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480"/>
        <w:jc w:val="both"/>
        <w:rPr>
          <w:rFonts w:ascii="Times New Roman" w:eastAsia="Times New Roman" w:hAnsi="Times New Roman" w:cs="Times New Roman"/>
        </w:rPr>
      </w:pPr>
      <w:ins w:id="59" w:author="user" w:date="2022-01-17T14:58:00Z">
        <w:r>
          <w:rPr>
            <w:rFonts w:ascii="宋体" w:eastAsia="宋体" w:hAnsi="宋体" w:cs="宋体"/>
            <w:color w:val="B5082E"/>
            <w:sz w:val="22"/>
            <w:szCs w:val="22"/>
          </w:rPr>
          <w:t>第八条</w:t>
        </w:r>
      </w:ins>
      <w:ins w:id="60" w:author="user" w:date="2022-01-17T14:58:00Z">
        <w:r>
          <w:rPr>
            <w:rFonts w:ascii="宋体" w:eastAsia="宋体" w:hAnsi="宋体" w:cs="宋体"/>
            <w:color w:val="B5082E"/>
            <w:sz w:val="22"/>
            <w:szCs w:val="22"/>
          </w:rPr>
          <w:t xml:space="preserve"> </w:t>
        </w:r>
      </w:ins>
      <w:r>
        <w:rPr>
          <w:rFonts w:ascii="宋体" w:eastAsia="宋体" w:hAnsi="宋体" w:cs="宋体"/>
          <w:sz w:val="22"/>
          <w:szCs w:val="22"/>
        </w:rPr>
        <w:t>其他约定事项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1、该房屋【有】【无】物业管理服务。</w:t>
      </w:r>
      <w:r>
        <w:rPr>
          <w:rFonts w:ascii="宋体" w:eastAsia="宋体" w:hAnsi="宋体" w:cs="宋体"/>
          <w:sz w:val="22"/>
          <w:szCs w:val="22"/>
        </w:rPr>
        <w:br/>
      </w:r>
      <w:r>
        <w:rPr>
          <w:rFonts w:ascii="宋体" w:eastAsia="宋体" w:hAnsi="宋体" w:cs="宋体"/>
          <w:sz w:val="22"/>
          <w:szCs w:val="22"/>
        </w:rPr>
        <w:t>　　物业管理服务费用由甲方向物业管理企业结算至</w:t>
      </w:r>
      <w:r>
        <w:rPr>
          <w:rFonts w:ascii="宋体" w:eastAsia="宋体" w:hAnsi="宋体" w:cs="宋体"/>
          <w:sz w:val="22"/>
          <w:szCs w:val="22"/>
          <w:u w:val="single"/>
        </w:rPr>
        <w:t xml:space="preserve">            </w:t>
      </w:r>
      <w:r>
        <w:rPr>
          <w:rFonts w:ascii="宋体" w:eastAsia="宋体" w:hAnsi="宋体" w:cs="宋体"/>
          <w:sz w:val="22"/>
          <w:szCs w:val="22"/>
        </w:rPr>
        <w:t>止，之后的物业管理服务费用由乙方承担。(说明：如选择有物业管理服务的，必须明确物业管理服务费用结算的截止日期。)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2、甲方应当在</w:t>
      </w:r>
      <w:r>
        <w:rPr>
          <w:rFonts w:ascii="宋体" w:eastAsia="宋体" w:hAnsi="宋体" w:cs="宋体"/>
          <w:sz w:val="22"/>
          <w:szCs w:val="22"/>
          <w:u w:val="single"/>
        </w:rPr>
        <w:t xml:space="preserve">                   </w:t>
      </w:r>
      <w:r>
        <w:rPr>
          <w:rFonts w:ascii="宋体" w:eastAsia="宋体" w:hAnsi="宋体" w:cs="宋体"/>
          <w:sz w:val="22"/>
          <w:szCs w:val="22"/>
        </w:rPr>
        <w:t>前向房屋所在地的户籍管理机关办理完成原有户口迁出手续。如甲方未按期迁出的，应当向乙方支付______________元的违约金;逾期超过_______日未迁出的，自期限届满之次日起，甲方应当按日计算向乙方支付全部已付款万分之_____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 xml:space="preserve">第九条 </w:t>
      </w:r>
      <w:r>
        <w:rPr>
          <w:rFonts w:ascii="宋体" w:eastAsia="宋体" w:hAnsi="宋体" w:cs="宋体"/>
          <w:sz w:val="22"/>
          <w:szCs w:val="22"/>
        </w:rPr>
        <w:t>本合同空格部分填写的文字与印刷文字具有同等效力。本合同中未</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规定的事项，均遵照中华人民共和国有关法律、法规和政策执行。</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 xml:space="preserve">第十条 </w:t>
      </w:r>
      <w:r>
        <w:rPr>
          <w:rFonts w:ascii="宋体" w:eastAsia="宋体" w:hAnsi="宋体" w:cs="宋体"/>
          <w:sz w:val="22"/>
          <w:szCs w:val="22"/>
        </w:rPr>
        <w:t>甲、乙方或双方为境外组织或个人的，本合同应经该房屋所在地公</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证机关公证。</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 xml:space="preserve">第十一条 </w:t>
      </w:r>
      <w:r>
        <w:rPr>
          <w:rFonts w:ascii="宋体" w:eastAsia="宋体" w:hAnsi="宋体" w:cs="宋体"/>
          <w:sz w:val="22"/>
          <w:szCs w:val="22"/>
        </w:rPr>
        <w:t>本合同在履行中发生争议，由甲、乙双方协商解决。协商不成的，甲、乙双方同意采用以下 第【1】【2】种方式解决：</w:t>
      </w:r>
    </w:p>
    <w:p>
      <w:pPr>
        <w:widowControl w:val="0"/>
        <w:spacing w:before="0" w:after="0" w:line="420" w:lineRule="atLeast"/>
        <w:ind w:left="885" w:hanging="36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由</w:t>
      </w:r>
      <w:r>
        <w:rPr>
          <w:rFonts w:ascii="宋体" w:eastAsia="宋体" w:hAnsi="宋体" w:cs="宋体"/>
          <w:sz w:val="22"/>
          <w:szCs w:val="22"/>
        </w:rPr>
        <w:tab/>
      </w:r>
      <w:r>
        <w:rPr>
          <w:rFonts w:ascii="宋体" w:eastAsia="宋体" w:hAnsi="宋体" w:cs="宋体"/>
          <w:sz w:val="22"/>
          <w:szCs w:val="22"/>
        </w:rPr>
        <w:t>仲裁委员会仲裁。</w:t>
      </w:r>
    </w:p>
    <w:p>
      <w:pPr>
        <w:widowControl w:val="0"/>
        <w:spacing w:before="0" w:after="0" w:line="420" w:lineRule="atLeast"/>
        <w:ind w:left="885" w:hanging="36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向人民法院起诉。</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 xml:space="preserve">第十二条 </w:t>
      </w:r>
      <w:r>
        <w:rPr>
          <w:rFonts w:ascii="宋体" w:eastAsia="宋体" w:hAnsi="宋体" w:cs="宋体"/>
          <w:b/>
          <w:bCs/>
          <w:sz w:val="22"/>
          <w:szCs w:val="22"/>
        </w:rPr>
        <w:t xml:space="preserve"> </w:t>
      </w:r>
      <w:r>
        <w:rPr>
          <w:rFonts w:ascii="宋体" w:eastAsia="宋体" w:hAnsi="宋体" w:cs="宋体"/>
          <w:sz w:val="22"/>
          <w:szCs w:val="22"/>
        </w:rPr>
        <w:t>本合同自</w:t>
      </w:r>
      <w:r>
        <w:rPr>
          <w:rFonts w:ascii="宋体" w:eastAsia="宋体" w:hAnsi="宋体" w:cs="宋体"/>
          <w:sz w:val="22"/>
          <w:szCs w:val="22"/>
          <w:u w:val="single"/>
        </w:rPr>
        <w:t xml:space="preserve">                    </w:t>
      </w:r>
      <w:r>
        <w:rPr>
          <w:rFonts w:ascii="宋体" w:eastAsia="宋体" w:hAnsi="宋体" w:cs="宋体"/>
          <w:sz w:val="22"/>
          <w:szCs w:val="22"/>
        </w:rPr>
        <w:t>之日起生效。</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1、甲、乙双方签字。</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2、经</w:t>
      </w:r>
      <w:r>
        <w:rPr>
          <w:rFonts w:ascii="宋体" w:eastAsia="宋体" w:hAnsi="宋体" w:cs="宋体"/>
          <w:sz w:val="22"/>
          <w:szCs w:val="22"/>
          <w:u w:val="single"/>
        </w:rPr>
        <w:t xml:space="preserve">                       </w:t>
      </w:r>
      <w:r>
        <w:rPr>
          <w:rFonts w:ascii="宋体" w:eastAsia="宋体" w:hAnsi="宋体" w:cs="宋体"/>
          <w:sz w:val="22"/>
          <w:szCs w:val="22"/>
        </w:rPr>
        <w:t>公证。</w:t>
      </w:r>
    </w:p>
    <w:p>
      <w:pPr>
        <w:widowControl w:val="0"/>
        <w:spacing w:before="0" w:after="0" w:line="420" w:lineRule="atLeast"/>
        <w:ind w:firstLine="431"/>
        <w:jc w:val="both"/>
        <w:rPr>
          <w:rFonts w:ascii="Times New Roman" w:eastAsia="Times New Roman" w:hAnsi="Times New Roman" w:cs="Times New Roman"/>
        </w:rPr>
      </w:pP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b/>
          <w:bCs/>
          <w:sz w:val="22"/>
          <w:szCs w:val="22"/>
        </w:rPr>
        <w:t xml:space="preserve">  </w:t>
      </w: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份，双方各执一份</w:t>
      </w:r>
      <w:ins w:id="61" w:author="user" w:date="2022-01-24T10:37:00Z">
        <w:r>
          <w:rPr>
            <w:rFonts w:ascii="宋体" w:eastAsia="宋体" w:hAnsi="宋体" w:cs="宋体"/>
            <w:color w:val="B5082E"/>
            <w:sz w:val="22"/>
            <w:szCs w:val="22"/>
          </w:rPr>
          <w:t>，</w:t>
        </w:r>
      </w:ins>
      <w:ins w:id="62" w:author="user" w:date="2022-01-24T10:37:00Z">
        <w:r>
          <w:rPr>
            <w:rFonts w:ascii="宋体" w:eastAsia="宋体" w:hAnsi="宋体" w:cs="宋体"/>
            <w:color w:val="B5082E"/>
            <w:sz w:val="22"/>
            <w:szCs w:val="22"/>
            <w:u w:val="single" w:color="B5082E"/>
          </w:rPr>
          <w:t xml:space="preserve">        </w:t>
        </w:r>
      </w:ins>
      <w:r>
        <w:rPr>
          <w:rFonts w:ascii="宋体" w:eastAsia="宋体" w:hAnsi="宋体" w:cs="宋体"/>
          <w:sz w:val="22"/>
          <w:szCs w:val="22"/>
        </w:rPr>
        <w:t>各执一份。各方所执合同均具有同等效力。</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甲方（签章）</w:t>
      </w:r>
      <w:r>
        <w:rPr>
          <w:rFonts w:ascii="宋体" w:eastAsia="宋体" w:hAnsi="宋体" w:cs="宋体"/>
          <w:sz w:val="22"/>
          <w:szCs w:val="22"/>
        </w:rPr>
        <w:t xml:space="preserve">                          </w:t>
      </w:r>
      <w:r>
        <w:rPr>
          <w:rFonts w:ascii="宋体" w:eastAsia="宋体" w:hAnsi="宋体" w:cs="宋体"/>
          <w:sz w:val="22"/>
          <w:szCs w:val="22"/>
        </w:rPr>
        <w:t>乙方（签章）</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甲方代理人</w:t>
      </w:r>
      <w:r>
        <w:rPr>
          <w:rFonts w:ascii="宋体" w:eastAsia="宋体" w:hAnsi="宋体" w:cs="宋体"/>
          <w:sz w:val="22"/>
          <w:szCs w:val="22"/>
        </w:rPr>
        <w:t xml:space="preserve">                            </w:t>
      </w:r>
      <w:r>
        <w:rPr>
          <w:rFonts w:ascii="宋体" w:eastAsia="宋体" w:hAnsi="宋体" w:cs="宋体"/>
          <w:sz w:val="22"/>
          <w:szCs w:val="22"/>
        </w:rPr>
        <w:t>乙方代理人</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（签章）</w:t>
      </w:r>
      <w:r>
        <w:rPr>
          <w:rFonts w:ascii="宋体" w:eastAsia="宋体" w:hAnsi="宋体" w:cs="宋体"/>
          <w:sz w:val="22"/>
          <w:szCs w:val="22"/>
        </w:rPr>
        <w:t xml:space="preserve">                               </w:t>
      </w:r>
      <w:r>
        <w:rPr>
          <w:rFonts w:ascii="宋体" w:eastAsia="宋体" w:hAnsi="宋体" w:cs="宋体"/>
          <w:sz w:val="22"/>
          <w:szCs w:val="22"/>
        </w:rPr>
        <w:t>（签章）</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甲方共有权人（或上级主管部门）意见（签章）：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80"/>
        <w:jc w:val="right"/>
        <w:rPr>
          <w:rFonts w:ascii="Times New Roman" w:eastAsia="Times New Roman" w:hAnsi="Times New Roman" w:cs="Times New Roman"/>
        </w:rPr>
      </w:pPr>
      <w:r>
        <w:rPr>
          <w:rFonts w:ascii="宋体" w:eastAsia="宋体" w:hAnsi="宋体" w:cs="宋体"/>
          <w:sz w:val="22"/>
          <w:szCs w:val="22"/>
        </w:rPr>
        <w:t>签定日期：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right="480" w:firstLine="1210"/>
        <w:jc w:val="center"/>
        <w:rPr>
          <w:rFonts w:ascii="Times New Roman" w:eastAsia="Times New Roman" w:hAnsi="Times New Roman" w:cs="Times New Roman"/>
        </w:rPr>
      </w:pPr>
      <w:r>
        <w:rPr>
          <w:rFonts w:ascii="宋体" w:eastAsia="宋体" w:hAnsi="宋体" w:cs="宋体"/>
          <w:sz w:val="22"/>
          <w:szCs w:val="22"/>
        </w:rPr>
        <w:t xml:space="preserve">     </w:t>
      </w:r>
      <w:ins w:id="63" w:author="user" w:date="2022-01-24T10:47:00Z">
        <w:r>
          <w:rPr>
            <w:rFonts w:ascii="宋体" w:eastAsia="宋体" w:hAnsi="宋体" w:cs="宋体"/>
            <w:color w:val="B5082E"/>
            <w:sz w:val="22"/>
            <w:szCs w:val="22"/>
          </w:rPr>
          <w:t xml:space="preserve"> </w:t>
        </w:r>
      </w:ins>
      <w:ins w:id="64" w:author="user" w:date="2022-01-24T10:48:00Z">
        <w:r>
          <w:rPr>
            <w:rFonts w:ascii="宋体" w:eastAsia="宋体" w:hAnsi="宋体" w:cs="宋体"/>
            <w:color w:val="B5082E"/>
            <w:sz w:val="22"/>
            <w:szCs w:val="22"/>
          </w:rPr>
          <w:t xml:space="preserve">      </w:t>
        </w:r>
      </w:ins>
      <w:r>
        <w:rPr>
          <w:rFonts w:ascii="宋体" w:eastAsia="宋体" w:hAnsi="宋体" w:cs="宋体"/>
          <w:sz w:val="22"/>
          <w:szCs w:val="22"/>
        </w:rPr>
        <w:t>签定地点：</w:t>
      </w:r>
      <w:r>
        <w:rPr>
          <w:rFonts w:ascii="宋体" w:eastAsia="宋体" w:hAnsi="宋体" w:cs="宋体"/>
          <w:sz w:val="22"/>
          <w:szCs w:val="22"/>
          <w:u w:val="single"/>
        </w:rPr>
        <w:t xml:space="preserve">                     </w:t>
      </w:r>
      <w:r>
        <w:rPr>
          <w:rFonts w:ascii="宋体" w:eastAsia="宋体" w:hAnsi="宋体" w:cs="宋体"/>
          <w:sz w:val="22"/>
          <w:szCs w:val="22"/>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附件1：</w:t>
      </w:r>
    </w:p>
    <w:p>
      <w:pPr>
        <w:widowControl w:val="0"/>
        <w:spacing w:before="0" w:after="0" w:line="420" w:lineRule="atLeast"/>
        <w:ind w:firstLine="480"/>
        <w:jc w:val="center"/>
        <w:rPr>
          <w:rFonts w:ascii="Times New Roman" w:eastAsia="Times New Roman" w:hAnsi="Times New Roman" w:cs="Times New Roman"/>
        </w:rPr>
      </w:pPr>
      <w:r>
        <w:rPr>
          <w:rFonts w:ascii="宋体" w:eastAsia="宋体" w:hAnsi="宋体" w:cs="宋体"/>
          <w:sz w:val="22"/>
          <w:szCs w:val="22"/>
        </w:rPr>
        <w:t>房屋附属设施设备、装饰装修、相关物品清单</w:t>
      </w:r>
    </w:p>
    <w:p>
      <w:pPr>
        <w:widowControl w:val="0"/>
        <w:spacing w:before="0" w:after="0" w:line="420" w:lineRule="atLeast"/>
        <w:ind w:firstLine="480"/>
        <w:jc w:val="center"/>
        <w:rPr>
          <w:rFonts w:ascii="Times New Roman" w:eastAsia="Times New Roman" w:hAnsi="Times New Roman" w:cs="Times New Roman"/>
        </w:rPr>
      </w:pPr>
      <w:r>
        <w:rPr>
          <w:rFonts w:ascii="宋体" w:eastAsia="宋体" w:hAnsi="宋体" w:cs="宋体"/>
          <w:sz w:val="22"/>
          <w:szCs w:val="22"/>
        </w:rPr>
        <w:t>等具体情况</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(一)房屋附属设施设备：</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1、供水：</w:t>
      </w:r>
      <w:r>
        <w:rPr>
          <w:rFonts w:ascii="宋体" w:eastAsia="宋体" w:hAnsi="宋体" w:cs="宋体"/>
          <w:sz w:val="22"/>
          <w:szCs w:val="22"/>
          <w:u w:val="single"/>
        </w:rPr>
        <w:t xml:space="preserve">                                                        </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2、供电：</w:t>
      </w:r>
      <w:r>
        <w:rPr>
          <w:rFonts w:ascii="宋体" w:eastAsia="宋体" w:hAnsi="宋体" w:cs="宋体"/>
          <w:sz w:val="22"/>
          <w:szCs w:val="22"/>
          <w:u w:val="single"/>
        </w:rPr>
        <w:t xml:space="preserve">                                                       </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3、 供燃气：【天燃气】【煤气】：_______________________________________</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4、 空调：【中央空调】【自装柜机______台】【自装挂机_______台】：________</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5、 电视馈线：【无线】【数字】：_______________________________________</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7、电话：</w:t>
      </w:r>
      <w:r>
        <w:rPr>
          <w:rFonts w:ascii="宋体" w:eastAsia="宋体" w:hAnsi="宋体" w:cs="宋体"/>
          <w:sz w:val="22"/>
          <w:szCs w:val="22"/>
          <w:u w:val="single"/>
        </w:rPr>
        <w:t xml:space="preserve">                                                        </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8、互联网接入方式：【拨号】【宽带】【ADSL】：_______________________</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9、其他：</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(二)房屋家具、电器、用品情况：</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(三)装修装饰情况：</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(四)关于该房屋附属设施设备、装饰装修等具体约定：</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甲方（签章）</w:t>
      </w:r>
      <w:r>
        <w:rPr>
          <w:rFonts w:ascii="宋体" w:eastAsia="宋体" w:hAnsi="宋体" w:cs="宋体"/>
          <w:sz w:val="22"/>
          <w:szCs w:val="22"/>
        </w:rPr>
        <w:t xml:space="preserve">                          </w:t>
      </w:r>
      <w:r>
        <w:rPr>
          <w:rFonts w:ascii="宋体" w:eastAsia="宋体" w:hAnsi="宋体" w:cs="宋体"/>
          <w:sz w:val="22"/>
          <w:szCs w:val="22"/>
        </w:rPr>
        <w:t>乙方（签章）</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甲方代理人</w:t>
      </w:r>
      <w:r>
        <w:rPr>
          <w:rFonts w:ascii="宋体" w:eastAsia="宋体" w:hAnsi="宋体" w:cs="宋体"/>
          <w:sz w:val="22"/>
          <w:szCs w:val="22"/>
        </w:rPr>
        <w:t xml:space="preserve">                            </w:t>
      </w:r>
      <w:r>
        <w:rPr>
          <w:rFonts w:ascii="宋体" w:eastAsia="宋体" w:hAnsi="宋体" w:cs="宋体"/>
          <w:sz w:val="22"/>
          <w:szCs w:val="22"/>
        </w:rPr>
        <w:t>乙方代理人</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（签章）</w:t>
      </w:r>
      <w:r>
        <w:rPr>
          <w:rFonts w:ascii="宋体" w:eastAsia="宋体" w:hAnsi="宋体" w:cs="宋体"/>
          <w:sz w:val="22"/>
          <w:szCs w:val="22"/>
        </w:rPr>
        <w:t xml:space="preserve">                               </w:t>
      </w:r>
      <w:r>
        <w:rPr>
          <w:rFonts w:ascii="宋体" w:eastAsia="宋体" w:hAnsi="宋体" w:cs="宋体"/>
          <w:sz w:val="22"/>
          <w:szCs w:val="22"/>
        </w:rPr>
        <w:t>（签章）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甲方共有权人（或上级主管部门）意见（签章）：</w:t>
      </w:r>
    </w:p>
    <w:p>
      <w:pPr>
        <w:widowControl w:val="0"/>
        <w:spacing w:before="0" w:after="0" w:line="420" w:lineRule="atLeast"/>
        <w:ind w:firstLine="480"/>
        <w:jc w:val="center"/>
        <w:rPr>
          <w:rFonts w:ascii="Times New Roman" w:eastAsia="Times New Roman" w:hAnsi="Times New Roman" w:cs="Times New Roman"/>
        </w:rPr>
      </w:pPr>
      <w:ins w:id="65" w:author="user" w:date="2022-01-24T10:49:00Z">
        <w:r>
          <w:rPr>
            <w:rFonts w:ascii="宋体" w:eastAsia="宋体" w:hAnsi="宋体" w:cs="宋体"/>
            <w:color w:val="B5082E"/>
            <w:sz w:val="22"/>
            <w:szCs w:val="22"/>
          </w:rPr>
          <w:t xml:space="preserve">                                    </w:t>
        </w:r>
      </w:ins>
      <w:r>
        <w:rPr>
          <w:rFonts w:ascii="宋体" w:eastAsia="宋体" w:hAnsi="宋体" w:cs="宋体"/>
          <w:sz w:val="22"/>
          <w:szCs w:val="22"/>
        </w:rPr>
        <w:t>签定日期：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80"/>
        <w:jc w:val="right"/>
        <w:rPr>
          <w:rFonts w:ascii="Times New Roman" w:eastAsia="Times New Roman" w:hAnsi="Times New Roman" w:cs="Times New Roman"/>
        </w:rPr>
      </w:pPr>
      <w:ins w:id="66" w:author="user" w:date="2022-01-24T10:48:00Z">
        <w:r>
          <w:rPr>
            <w:rFonts w:ascii="宋体" w:eastAsia="宋体" w:hAnsi="宋体" w:cs="宋体"/>
            <w:color w:val="B5082E"/>
            <w:sz w:val="22"/>
            <w:szCs w:val="22"/>
          </w:rPr>
          <w:t xml:space="preserve"> </w:t>
        </w:r>
      </w:ins>
      <w:ins w:id="67" w:author="user" w:date="2022-01-24T10:49:00Z">
        <w:r>
          <w:rPr>
            <w:rFonts w:ascii="宋体" w:eastAsia="宋体" w:hAnsi="宋体" w:cs="宋体"/>
            <w:color w:val="B5082E"/>
            <w:sz w:val="22"/>
            <w:szCs w:val="22"/>
          </w:rPr>
          <w:t xml:space="preserve"> </w:t>
        </w:r>
      </w:ins>
      <w:r>
        <w:rPr>
          <w:rFonts w:ascii="宋体" w:eastAsia="宋体" w:hAnsi="宋体" w:cs="宋体"/>
          <w:sz w:val="22"/>
          <w:szCs w:val="22"/>
        </w:rPr>
        <w:t>签定地点：</w:t>
      </w:r>
      <w:r>
        <w:rPr>
          <w:rFonts w:ascii="宋体" w:eastAsia="宋体" w:hAnsi="宋体" w:cs="宋体"/>
          <w:sz w:val="22"/>
          <w:szCs w:val="22"/>
          <w:u w:val="single"/>
        </w:rPr>
        <w:t xml:space="preserve">                       </w:t>
      </w:r>
    </w:p>
    <w:p>
      <w:pPr>
        <w:widowControl w:val="0"/>
        <w:spacing w:before="0" w:after="0" w:line="420" w:lineRule="atLeast"/>
        <w:ind w:right="48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80"/>
        <w:jc w:val="right"/>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附件2：</w:t>
      </w:r>
    </w:p>
    <w:p>
      <w:pPr>
        <w:widowControl w:val="0"/>
        <w:spacing w:before="0" w:after="0" w:line="420" w:lineRule="atLeast"/>
        <w:ind w:firstLine="480"/>
        <w:jc w:val="center"/>
        <w:rPr>
          <w:rFonts w:ascii="Times New Roman" w:eastAsia="Times New Roman" w:hAnsi="Times New Roman" w:cs="Times New Roman"/>
        </w:rPr>
      </w:pPr>
    </w:p>
    <w:p>
      <w:pPr>
        <w:widowControl w:val="0"/>
        <w:spacing w:before="0" w:after="0" w:line="420" w:lineRule="atLeast"/>
        <w:ind w:firstLine="480"/>
        <w:jc w:val="center"/>
        <w:rPr>
          <w:rFonts w:ascii="Times New Roman" w:eastAsia="Times New Roman" w:hAnsi="Times New Roman" w:cs="Times New Roman"/>
        </w:rPr>
      </w:pPr>
      <w:r>
        <w:rPr>
          <w:rFonts w:ascii="宋体" w:eastAsia="宋体" w:hAnsi="宋体" w:cs="宋体"/>
          <w:sz w:val="22"/>
          <w:szCs w:val="22"/>
        </w:rPr>
        <w:t>房屋交接单</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 xml:space="preserve">甲方：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乙方：</w:t>
      </w:r>
      <w:ins w:id="68" w:author="user" w:date="2022-01-17T15:01:00Z">
        <w:r>
          <w:rPr>
            <w:rFonts w:ascii="宋体" w:eastAsia="宋体" w:hAnsi="宋体" w:cs="宋体"/>
            <w:color w:val="B5082E"/>
            <w:sz w:val="22"/>
            <w:szCs w:val="22"/>
            <w:u w:val="single" w:color="B5082E"/>
          </w:rPr>
          <w:t xml:space="preserve">            </w:t>
        </w:r>
      </w:ins>
      <w:r>
        <w:rPr>
          <w:rFonts w:ascii="宋体" w:eastAsia="宋体" w:hAnsi="宋体" w:cs="宋体"/>
          <w:sz w:val="22"/>
          <w:szCs w:val="22"/>
        </w:rPr>
        <w:t xml:space="preserve">   </w:t>
      </w:r>
      <w:r>
        <w:rPr>
          <w:rFonts w:ascii="宋体" w:eastAsia="宋体" w:hAnsi="宋体" w:cs="宋体"/>
          <w:sz w:val="22"/>
          <w:szCs w:val="22"/>
        </w:rPr>
        <w:t>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ins w:id="69" w:author="user" w:date="2022-01-17T15:03:00Z">
        <w:r>
          <w:rPr>
            <w:rFonts w:ascii="宋体" w:eastAsia="宋体" w:hAnsi="宋体" w:cs="宋体"/>
            <w:color w:val="B5082E"/>
            <w:sz w:val="22"/>
            <w:szCs w:val="22"/>
            <w:u w:val="single" w:color="B5082E"/>
          </w:rPr>
          <w:t xml:space="preserve"> </w:t>
        </w:r>
      </w:ins>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日，就坐落于</w:t>
      </w:r>
      <w:ins w:id="70" w:author="user" w:date="2022-01-17T15:00:00Z">
        <w:r>
          <w:rPr>
            <w:rFonts w:ascii="宋体" w:eastAsia="宋体" w:hAnsi="宋体" w:cs="宋体"/>
            <w:color w:val="B5082E"/>
            <w:sz w:val="22"/>
            <w:szCs w:val="22"/>
            <w:u w:val="single" w:color="B5082E"/>
          </w:rPr>
          <w:t xml:space="preserve">             </w:t>
        </w:r>
      </w:ins>
      <w:ins w:id="71" w:author="user" w:date="2022-01-17T15:01:00Z">
        <w:r>
          <w:rPr>
            <w:rFonts w:ascii="宋体" w:eastAsia="宋体" w:hAnsi="宋体" w:cs="宋体"/>
            <w:color w:val="B5082E"/>
            <w:sz w:val="22"/>
            <w:szCs w:val="22"/>
            <w:u w:val="single" w:color="B5082E"/>
          </w:rPr>
          <w:t xml:space="preserve">               </w:t>
        </w:r>
      </w:ins>
      <w:ins w:id="72" w:author="user" w:date="2022-01-17T15:00:00Z">
        <w:r>
          <w:rPr>
            <w:rFonts w:ascii="宋体" w:eastAsia="宋体" w:hAnsi="宋体" w:cs="宋体"/>
            <w:color w:val="B5082E"/>
            <w:sz w:val="22"/>
            <w:szCs w:val="22"/>
            <w:u w:val="single" w:color="B5082E"/>
          </w:rPr>
          <w:t xml:space="preserve">    </w:t>
        </w:r>
      </w:ins>
      <w:r>
        <w:rPr>
          <w:rFonts w:ascii="宋体" w:eastAsia="宋体" w:hAnsi="宋体" w:cs="宋体"/>
          <w:sz w:val="22"/>
          <w:szCs w:val="22"/>
        </w:rPr>
        <w:t xml:space="preserve"> 房屋履行交接手续完毕。</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甲方（签章）</w:t>
      </w:r>
      <w:r>
        <w:rPr>
          <w:rFonts w:ascii="宋体" w:eastAsia="宋体" w:hAnsi="宋体" w:cs="宋体"/>
          <w:sz w:val="22"/>
          <w:szCs w:val="22"/>
        </w:rPr>
        <w:t xml:space="preserve">                          </w:t>
      </w:r>
      <w:r>
        <w:rPr>
          <w:rFonts w:ascii="宋体" w:eastAsia="宋体" w:hAnsi="宋体" w:cs="宋体"/>
          <w:sz w:val="22"/>
          <w:szCs w:val="22"/>
        </w:rPr>
        <w:t>乙方（签章）</w:t>
      </w:r>
    </w:p>
    <w:p>
      <w:pPr>
        <w:widowControl w:val="0"/>
        <w:spacing w:before="0" w:after="0" w:line="420" w:lineRule="atLeast"/>
        <w:ind w:left="482"/>
        <w:jc w:val="both"/>
        <w:rPr>
          <w:rFonts w:ascii="Times New Roman" w:eastAsia="Times New Roman" w:hAnsi="Times New Roman" w:cs="Times New Roman"/>
        </w:rPr>
      </w:pP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甲方代理人</w:t>
      </w:r>
      <w:r>
        <w:rPr>
          <w:rFonts w:ascii="宋体" w:eastAsia="宋体" w:hAnsi="宋体" w:cs="宋体"/>
          <w:sz w:val="22"/>
          <w:szCs w:val="22"/>
        </w:rPr>
        <w:t xml:space="preserve">                            </w:t>
      </w:r>
      <w:r>
        <w:rPr>
          <w:rFonts w:ascii="宋体" w:eastAsia="宋体" w:hAnsi="宋体" w:cs="宋体"/>
          <w:sz w:val="22"/>
          <w:szCs w:val="22"/>
        </w:rPr>
        <w:t>乙方代理人</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sz w:val="22"/>
          <w:szCs w:val="22"/>
        </w:rPr>
        <w:t>（签章）</w:t>
      </w:r>
      <w:r>
        <w:rPr>
          <w:rFonts w:ascii="宋体" w:eastAsia="宋体" w:hAnsi="宋体" w:cs="宋体"/>
          <w:sz w:val="22"/>
          <w:szCs w:val="22"/>
        </w:rPr>
        <w:t xml:space="preserve">                               </w:t>
      </w:r>
      <w:r>
        <w:rPr>
          <w:rFonts w:ascii="宋体" w:eastAsia="宋体" w:hAnsi="宋体" w:cs="宋体"/>
          <w:sz w:val="22"/>
          <w:szCs w:val="22"/>
        </w:rPr>
        <w:t>（签章）</w:t>
      </w:r>
    </w:p>
    <w:p>
      <w:pPr>
        <w:widowControl w:val="0"/>
        <w:spacing w:before="0" w:after="0" w:line="420" w:lineRule="atLeast"/>
        <w:ind w:left="482"/>
        <w:jc w:val="both"/>
        <w:rPr>
          <w:rFonts w:ascii="Times New Roman" w:eastAsia="Times New Roman" w:hAnsi="Times New Roman" w:cs="Times New Roman"/>
        </w:rPr>
      </w:pPr>
    </w:p>
    <w:p>
      <w:pPr>
        <w:widowControl w:val="0"/>
        <w:spacing w:before="0" w:after="0" w:line="420" w:lineRule="atLeast"/>
        <w:ind w:left="482"/>
        <w:jc w:val="both"/>
        <w:rPr>
          <w:rFonts w:ascii="Times New Roman" w:eastAsia="Times New Roman" w:hAnsi="Times New Roman" w:cs="Times New Roman"/>
        </w:rPr>
      </w:pPr>
    </w:p>
    <w:p>
      <w:pPr>
        <w:widowControl w:val="0"/>
        <w:spacing w:before="0" w:after="0" w:line="420" w:lineRule="atLeast"/>
        <w:ind w:left="482"/>
        <w:jc w:val="both"/>
        <w:rPr>
          <w:rFonts w:ascii="Times New Roman" w:eastAsia="Times New Roman" w:hAnsi="Times New Roman" w:cs="Times New Roman"/>
        </w:rPr>
      </w:pPr>
    </w:p>
    <w:p>
      <w:pPr>
        <w:widowControl w:val="0"/>
        <w:spacing w:before="0" w:after="0" w:line="420" w:lineRule="atLeast"/>
        <w:ind w:left="482"/>
        <w:jc w:val="both"/>
        <w:rPr>
          <w:rFonts w:ascii="Times New Roman" w:eastAsia="Times New Roman" w:hAnsi="Times New Roman" w:cs="Times New Roman"/>
        </w:rPr>
      </w:pPr>
    </w:p>
    <w:p>
      <w:pPr>
        <w:widowControl w:val="0"/>
        <w:spacing w:before="0" w:after="0" w:line="420" w:lineRule="atLeast"/>
        <w:ind w:left="482"/>
        <w:jc w:val="both"/>
        <w:rPr>
          <w:rFonts w:ascii="Times New Roman" w:eastAsia="Times New Roman" w:hAnsi="Times New Roman" w:cs="Times New Roman"/>
        </w:rPr>
      </w:pPr>
    </w:p>
    <w:p>
      <w:pPr>
        <w:widowControl w:val="0"/>
        <w:spacing w:before="0" w:after="0" w:line="420" w:lineRule="atLeast"/>
        <w:ind w:left="482"/>
        <w:jc w:val="both"/>
        <w:rPr>
          <w:rFonts w:ascii="Times New Roman" w:eastAsia="Times New Roman" w:hAnsi="Times New Roman" w:cs="Times New Roman"/>
        </w:rPr>
      </w:pPr>
    </w:p>
    <w:p>
      <w:pPr>
        <w:widowControl w:val="0"/>
        <w:spacing w:before="0" w:after="0" w:line="420" w:lineRule="atLeast"/>
        <w:ind w:firstLine="480"/>
        <w:jc w:val="right"/>
        <w:rPr>
          <w:rFonts w:ascii="Times New Roman" w:eastAsia="Times New Roman" w:hAnsi="Times New Roman" w:cs="Times New Roman"/>
        </w:rPr>
      </w:pPr>
      <w:r>
        <w:rPr>
          <w:rFonts w:ascii="宋体" w:eastAsia="宋体" w:hAnsi="宋体" w:cs="宋体"/>
          <w:sz w:val="22"/>
          <w:szCs w:val="22"/>
        </w:rPr>
        <w:t>签定日期：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80"/>
        <w:jc w:val="right"/>
        <w:rPr>
          <w:rFonts w:ascii="Times New Roman" w:eastAsia="Times New Roman" w:hAnsi="Times New Roman" w:cs="Times New Roman"/>
        </w:rPr>
      </w:pPr>
      <w:ins w:id="73" w:author="user" w:date="2022-01-17T15:03:00Z">
        <w:r>
          <w:rPr>
            <w:rFonts w:ascii="宋体" w:eastAsia="宋体" w:hAnsi="宋体" w:cs="宋体"/>
            <w:color w:val="B5082E"/>
            <w:sz w:val="22"/>
            <w:szCs w:val="22"/>
          </w:rPr>
          <w:t xml:space="preserve">        </w:t>
        </w:r>
      </w:ins>
      <w:ins w:id="74" w:author="user" w:date="2022-01-17T15:04:00Z">
        <w:r>
          <w:rPr>
            <w:rFonts w:ascii="宋体" w:eastAsia="宋体" w:hAnsi="宋体" w:cs="宋体"/>
            <w:color w:val="B5082E"/>
            <w:sz w:val="22"/>
            <w:szCs w:val="22"/>
          </w:rPr>
          <w:t xml:space="preserve"> </w:t>
        </w:r>
      </w:ins>
      <w:r>
        <w:rPr>
          <w:rFonts w:ascii="宋体" w:eastAsia="宋体" w:hAnsi="宋体" w:cs="宋体"/>
          <w:sz w:val="22"/>
          <w:szCs w:val="22"/>
        </w:rPr>
        <w:t>签定地点：</w:t>
      </w:r>
      <w:ins w:id="75" w:author="user" w:date="2022-01-17T15:03:00Z">
        <w:r>
          <w:rPr>
            <w:rFonts w:ascii="宋体" w:eastAsia="宋体" w:hAnsi="宋体" w:cs="宋体"/>
            <w:color w:val="B5082E"/>
            <w:sz w:val="22"/>
            <w:szCs w:val="22"/>
            <w:u w:val="single" w:color="B5082E"/>
          </w:rPr>
          <w:t xml:space="preserve">          </w:t>
        </w:r>
      </w:ins>
      <w:ins w:id="76" w:author="user" w:date="2022-01-17T15:04:00Z">
        <w:r>
          <w:rPr>
            <w:rFonts w:ascii="宋体" w:eastAsia="宋体" w:hAnsi="宋体" w:cs="宋体"/>
            <w:color w:val="B5082E"/>
            <w:sz w:val="22"/>
            <w:szCs w:val="22"/>
            <w:u w:val="single" w:color="B5082E"/>
          </w:rPr>
          <w:t xml:space="preserve">        </w:t>
        </w:r>
      </w:ins>
      <w:ins w:id="77" w:author="user" w:date="2022-01-17T15:03:00Z">
        <w:r>
          <w:rPr>
            <w:rFonts w:ascii="宋体" w:eastAsia="宋体" w:hAnsi="宋体" w:cs="宋体"/>
            <w:color w:val="B5082E"/>
            <w:sz w:val="22"/>
            <w:szCs w:val="22"/>
            <w:u w:val="single" w:color="B5082E"/>
          </w:rPr>
          <w:t xml:space="preserve">    </w:t>
        </w:r>
      </w:ins>
      <w:r>
        <w:rPr>
          <w:rFonts w:ascii="宋体" w:eastAsia="宋体" w:hAnsi="宋体" w:cs="宋体"/>
          <w:sz w:val="22"/>
          <w:szCs w:val="22"/>
        </w:rPr>
        <w:t xml:space="preserve"> </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ins w:id="78" w:author="user" w:date="2022-01-24T14:28:00Z">
      <w:r>
        <w:rPr>
          <w:rFonts w:ascii="Times New Roman" w:eastAsia="Times New Roman" w:hAnsi="Times New Roman" w:cs="Times New Roman"/>
          <w:strike w:val="0"/>
          <w:sz w:val="18"/>
          <w:szCs w:val="18"/>
          <w:u w:val="none"/>
        </w:rPr>
        <w:drawing>
          <wp:anchor simplePos="0" relativeHeight="251658240" behindDoc="0" locked="0" layoutInCell="1" allowOverlap="1">
            <wp:simplePos x="0" y="0"/>
            <wp:positionH relativeFrom="margin">
              <wp:posOffset>0</wp:posOffset>
            </wp:positionH>
            <wp:positionV relativeFrom="paragraph">
              <wp:posOffset>0</wp:posOffset>
            </wp:positionV>
            <wp:extent cx="85725" cy="29527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85725" cy="295275"/>
                    </a:xfrm>
                    <a:prstGeom prst="rect">
                      <a:avLst/>
                    </a:prstGeom>
                  </pic:spPr>
                </pic:pic>
              </a:graphicData>
            </a:graphic>
          </wp:anchor>
        </w:drawing>
      </w:r>
    </w:ins>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杭州市房屋转让合同</dc:title>
  <cp:revision>1</cp:revision>
</cp:coreProperties>
</file>